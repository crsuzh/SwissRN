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031B4" w14:textId="77777777" w:rsidR="00B24E05" w:rsidRDefault="00606BF8" w:rsidP="0024566D">
      <w:pPr>
        <w:pStyle w:val="Titel"/>
        <w:jc w:val="both"/>
        <w:rPr>
          <w:lang w:val="en-US"/>
        </w:rPr>
      </w:pPr>
      <w:r>
        <w:rPr>
          <w:lang w:val="en-US"/>
        </w:rPr>
        <w:t xml:space="preserve">Swiss Reproducibility Network (SwissRN) </w:t>
      </w:r>
    </w:p>
    <w:p w14:paraId="461F8CF9" w14:textId="77777777" w:rsidR="00B24E05" w:rsidRDefault="00606BF8" w:rsidP="0024566D">
      <w:pPr>
        <w:pStyle w:val="Titel"/>
        <w:jc w:val="both"/>
        <w:rPr>
          <w:lang w:val="en-US"/>
        </w:rPr>
      </w:pPr>
      <w:r>
        <w:rPr>
          <w:lang w:val="en-US"/>
        </w:rPr>
        <w:t>Terms of Reference</w:t>
      </w:r>
    </w:p>
    <w:p w14:paraId="3C499C4C" w14:textId="29218786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Version 0.3</w:t>
      </w:r>
      <w:r w:rsidR="0024566D">
        <w:rPr>
          <w:rFonts w:ascii="Times New Roman" w:hAnsi="Times New Roman" w:cs="Times New Roman"/>
          <w:color w:val="262626"/>
          <w:lang w:val="de-DE"/>
        </w:rPr>
        <w:t xml:space="preserve">, </w:t>
      </w:r>
      <w:r>
        <w:rPr>
          <w:rFonts w:ascii="Times New Roman" w:hAnsi="Times New Roman" w:cs="Times New Roman"/>
          <w:color w:val="262626"/>
          <w:lang w:val="de-DE"/>
        </w:rPr>
        <w:t>March 2020</w:t>
      </w:r>
    </w:p>
    <w:p w14:paraId="6EFDF0A4" w14:textId="77777777" w:rsidR="00B24E05" w:rsidRDefault="00B24E05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</w:p>
    <w:p w14:paraId="1F05A609" w14:textId="77777777" w:rsidR="00B24E05" w:rsidRDefault="00606BF8" w:rsidP="0024566D">
      <w:pPr>
        <w:widowControl w:val="0"/>
        <w:jc w:val="both"/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</w:pPr>
      <w:r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  <w:t>Vision</w:t>
      </w:r>
    </w:p>
    <w:p w14:paraId="36BF74D2" w14:textId="77777777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To promote and ensure rigorous research practices and robust research results in Switzerland.</w:t>
      </w:r>
    </w:p>
    <w:p w14:paraId="69F1760D" w14:textId="77777777" w:rsidR="00B24E05" w:rsidRDefault="00B24E05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</w:p>
    <w:p w14:paraId="6F4AC1C9" w14:textId="77777777" w:rsidR="00B24E05" w:rsidRDefault="00606BF8" w:rsidP="0024566D">
      <w:pPr>
        <w:widowControl w:val="0"/>
        <w:jc w:val="both"/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</w:pPr>
      <w:r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  <w:t>Purpose</w:t>
      </w:r>
    </w:p>
    <w:p w14:paraId="793033F8" w14:textId="757641D1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The Swiss Reproducibility Network (SwissRN) is a peer-led consortium that aims to promote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and ensure rigorous research practices in Switzerland by establishing appropriate training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activities, designing and evaluating research improvement efforts, disseminating best practice,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and working with stakeholders to ensure coordination of efforts across the sector. SwissRN’s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activities span multiple levels, including researchers, institutions and other stakeholders (e.g.,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funders and public authorities).</w:t>
      </w:r>
    </w:p>
    <w:p w14:paraId="6A7CB8C4" w14:textId="44EB47CB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SwissRN originated from activities seeking to understand the factors that contribute to poor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research reproducibility and replicability, and to develop approaches to counter these and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improve the quality and robustness of the research we produce. These issues affect all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empirical disciplines, so SwissRN aims for broad disciplinary representation and an intensive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interdisciplinary dialogue and feedback loop. SwissRN’s position is that ongoing efforts to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address these issues represent an opportunity to improve our research by reforming culture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and practice.</w:t>
      </w:r>
    </w:p>
    <w:p w14:paraId="4DC9396E" w14:textId="77777777" w:rsidR="00B24E05" w:rsidRDefault="00B24E05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</w:p>
    <w:p w14:paraId="3BACFEF6" w14:textId="77777777" w:rsidR="00B24E05" w:rsidRDefault="00606BF8" w:rsidP="0024566D">
      <w:pPr>
        <w:widowControl w:val="0"/>
        <w:jc w:val="both"/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</w:pPr>
      <w:r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  <w:t>Scope</w:t>
      </w:r>
    </w:p>
    <w:p w14:paraId="0BC4C7F5" w14:textId="0C2824CC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000000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The focus of SwissRN is on rigor of research practices and robustness of research results.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Reproducibility is a basic requirement for robust research results and as such SwissRN shares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 xml:space="preserve">some of its goals with Open Science standards such as the </w:t>
      </w:r>
      <w:r>
        <w:rPr>
          <w:rFonts w:ascii="Times New Roman" w:hAnsi="Times New Roman" w:cs="Times New Roman"/>
          <w:color w:val="0000FF"/>
          <w:lang w:val="de-DE"/>
        </w:rPr>
        <w:t>TOP guidelines</w:t>
      </w:r>
      <w:r>
        <w:rPr>
          <w:rFonts w:ascii="Times New Roman" w:hAnsi="Times New Roman" w:cs="Times New Roman"/>
          <w:color w:val="262626"/>
          <w:lang w:val="de-DE"/>
        </w:rPr>
        <w:t>. But the goals of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SwissRN are broader than openness and transparency since they include on top of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reproducibility also integrity and rigor, validity and replicability, efficiency and quality,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robustness and generalizability.</w:t>
      </w:r>
    </w:p>
    <w:p w14:paraId="1737C0F2" w14:textId="77777777" w:rsidR="00B24E05" w:rsidRDefault="00B24E05" w:rsidP="0024566D">
      <w:pPr>
        <w:widowControl w:val="0"/>
        <w:jc w:val="both"/>
        <w:rPr>
          <w:rFonts w:ascii="Times New Roman" w:hAnsi="Times New Roman" w:cs="Times New Roman"/>
          <w:color w:val="000000"/>
          <w:lang w:val="de-DE"/>
        </w:rPr>
      </w:pPr>
    </w:p>
    <w:p w14:paraId="50F1CD91" w14:textId="77777777" w:rsidR="00B24E05" w:rsidRDefault="00606BF8" w:rsidP="0024566D">
      <w:pPr>
        <w:widowControl w:val="0"/>
        <w:jc w:val="both"/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</w:pPr>
      <w:r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  <w:t>Organization and membership</w:t>
      </w:r>
    </w:p>
    <w:p w14:paraId="100588E4" w14:textId="0658EC2F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SwissRN consists of a Steering Group, Local Networks (led by Local Network Leads),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 xml:space="preserve">Institutions and a Stakeholder Engagement Group. See </w:t>
      </w:r>
      <w:r>
        <w:rPr>
          <w:rFonts w:ascii="Times New Roman" w:hAnsi="Times New Roman" w:cs="Times New Roman"/>
          <w:color w:val="000000"/>
          <w:lang w:val="de-DE"/>
        </w:rPr>
        <w:t>Annex 2: Model Description – Local</w:t>
      </w:r>
      <w:r w:rsidR="00C82A1E">
        <w:rPr>
          <w:rFonts w:ascii="Times New Roman" w:hAnsi="Times New Roman" w:cs="Times New Roman"/>
          <w:color w:val="000000"/>
          <w:lang w:val="de-DE"/>
        </w:rPr>
        <w:t xml:space="preserve"> </w:t>
      </w:r>
      <w:r>
        <w:rPr>
          <w:rFonts w:ascii="Times New Roman" w:hAnsi="Times New Roman" w:cs="Times New Roman"/>
          <w:color w:val="000000"/>
          <w:lang w:val="de-DE"/>
        </w:rPr>
        <w:t>Network and Local Network Lead, Annex 3. Criteria for Joining SwissRN</w:t>
      </w:r>
      <w:r>
        <w:rPr>
          <w:rFonts w:ascii="Times New Roman" w:hAnsi="Times New Roman" w:cs="Times New Roman"/>
          <w:color w:val="262626"/>
          <w:lang w:val="de-DE"/>
        </w:rPr>
        <w:t xml:space="preserve">, and </w:t>
      </w:r>
      <w:r>
        <w:rPr>
          <w:rFonts w:ascii="Times New Roman" w:hAnsi="Times New Roman" w:cs="Times New Roman"/>
          <w:color w:val="000000"/>
          <w:lang w:val="de-DE"/>
        </w:rPr>
        <w:t>Annex 4:</w:t>
      </w:r>
      <w:r w:rsidR="00C82A1E">
        <w:rPr>
          <w:rFonts w:ascii="Times New Roman" w:hAnsi="Times New Roman" w:cs="Times New Roman"/>
          <w:color w:val="000000"/>
          <w:lang w:val="de-DE"/>
        </w:rPr>
        <w:t xml:space="preserve"> </w:t>
      </w:r>
      <w:r>
        <w:rPr>
          <w:rFonts w:ascii="Times New Roman" w:hAnsi="Times New Roman" w:cs="Times New Roman"/>
          <w:color w:val="000000"/>
          <w:lang w:val="de-DE"/>
        </w:rPr>
        <w:t>Potential Local Network Contact Points</w:t>
      </w:r>
      <w:r>
        <w:rPr>
          <w:rFonts w:ascii="Times New Roman" w:hAnsi="Times New Roman" w:cs="Times New Roman"/>
          <w:color w:val="262626"/>
          <w:lang w:val="de-DE"/>
        </w:rPr>
        <w:t>.</w:t>
      </w:r>
    </w:p>
    <w:p w14:paraId="3FB77912" w14:textId="1C698C03" w:rsidR="00C82A1E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 xml:space="preserve">The </w:t>
      </w:r>
      <w:r w:rsidRPr="006F05F9">
        <w:rPr>
          <w:rFonts w:ascii="Times New Roman" w:hAnsi="Times New Roman" w:cs="Times New Roman"/>
          <w:b/>
          <w:color w:val="262626"/>
          <w:lang w:val="de-DE"/>
        </w:rPr>
        <w:t>Steering Group</w:t>
      </w:r>
      <w:r>
        <w:rPr>
          <w:rFonts w:ascii="Times New Roman" w:hAnsi="Times New Roman" w:cs="Times New Roman"/>
          <w:color w:val="262626"/>
          <w:lang w:val="de-DE"/>
        </w:rPr>
        <w:t>, which consists of three to four persons (c</w:t>
      </w:r>
      <w:r w:rsidRPr="00606BF8">
        <w:rPr>
          <w:rFonts w:ascii="Times New Roman" w:hAnsi="Times New Roman" w:cs="Times New Roman"/>
          <w:color w:val="262626"/>
          <w:lang w:val="de-DE"/>
        </w:rPr>
        <w:t xml:space="preserve">urrently Leonhard Held, </w:t>
      </w:r>
      <w:r>
        <w:rPr>
          <w:rFonts w:ascii="Times New Roman" w:hAnsi="Times New Roman" w:cs="Times New Roman"/>
          <w:color w:val="262626"/>
          <w:lang w:val="de-DE"/>
        </w:rPr>
        <w:t xml:space="preserve">Evie Vergauwe, </w:t>
      </w:r>
      <w:r w:rsidRPr="00606BF8">
        <w:rPr>
          <w:rFonts w:ascii="Times New Roman" w:hAnsi="Times New Roman" w:cs="Times New Roman"/>
          <w:color w:val="262626"/>
          <w:lang w:val="de-DE"/>
        </w:rPr>
        <w:t>Hanno</w:t>
      </w:r>
      <w:r>
        <w:rPr>
          <w:rFonts w:ascii="Times New Roman" w:hAnsi="Times New Roman" w:cs="Times New Roman"/>
          <w:color w:val="262626"/>
          <w:lang w:val="de-DE"/>
        </w:rPr>
        <w:t xml:space="preserve"> </w:t>
      </w:r>
      <w:r w:rsidRPr="00606BF8">
        <w:rPr>
          <w:rFonts w:ascii="Times New Roman" w:hAnsi="Times New Roman" w:cs="Times New Roman"/>
          <w:color w:val="262626"/>
          <w:lang w:val="de-DE"/>
        </w:rPr>
        <w:t>Würbel</w:t>
      </w:r>
      <w:r>
        <w:rPr>
          <w:rFonts w:ascii="Times New Roman" w:hAnsi="Times New Roman" w:cs="Times New Roman"/>
          <w:color w:val="262626"/>
          <w:lang w:val="de-DE"/>
        </w:rPr>
        <w:t>), is responsible for the overall coordination of SwissRN activity and strategy. It</w:t>
      </w:r>
      <w:ins w:id="0" w:author="Eva Furrer" w:date="2020-03-24T16:18:00Z">
        <w:r w:rsidR="00C82A1E">
          <w:rPr>
            <w:rFonts w:ascii="Times New Roman" w:hAnsi="Times New Roman" w:cs="Times New Roman"/>
            <w:color w:val="262626"/>
            <w:lang w:val="de-DE"/>
          </w:rPr>
          <w:t xml:space="preserve"> </w:t>
        </w:r>
      </w:ins>
      <w:r>
        <w:rPr>
          <w:rFonts w:ascii="Times New Roman" w:hAnsi="Times New Roman" w:cs="Times New Roman"/>
          <w:color w:val="262626"/>
          <w:lang w:val="de-DE"/>
        </w:rPr>
        <w:t>is supported by a part-time administrator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, the </w:t>
      </w:r>
      <w:r w:rsidR="00C82A1E" w:rsidRPr="006F05F9">
        <w:rPr>
          <w:rFonts w:ascii="Times New Roman" w:hAnsi="Times New Roman" w:cs="Times New Roman"/>
          <w:b/>
          <w:color w:val="262626"/>
          <w:lang w:val="de-DE"/>
        </w:rPr>
        <w:t>SwissRN coordinator</w:t>
      </w:r>
      <w:r>
        <w:rPr>
          <w:rFonts w:ascii="Times New Roman" w:hAnsi="Times New Roman" w:cs="Times New Roman"/>
          <w:color w:val="262626"/>
          <w:lang w:val="de-DE"/>
        </w:rPr>
        <w:t xml:space="preserve">. </w:t>
      </w:r>
    </w:p>
    <w:p w14:paraId="4C9338BC" w14:textId="02D11AEA" w:rsidR="00B24E05" w:rsidRPr="0024566D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The Steering Group is advised by an external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 w:rsidRPr="006F05F9">
        <w:rPr>
          <w:rFonts w:ascii="Times New Roman" w:hAnsi="Times New Roman" w:cs="Times New Roman"/>
          <w:b/>
          <w:color w:val="262626"/>
          <w:lang w:val="de-DE"/>
        </w:rPr>
        <w:t>Advisory Board</w:t>
      </w:r>
      <w:r>
        <w:rPr>
          <w:rFonts w:ascii="Times New Roman" w:hAnsi="Times New Roman" w:cs="Times New Roman"/>
          <w:color w:val="262626"/>
          <w:lang w:val="de-DE"/>
        </w:rPr>
        <w:t xml:space="preserve"> comprising </w:t>
      </w:r>
      <w:r w:rsidR="006F05F9">
        <w:rPr>
          <w:rFonts w:ascii="Times New Roman" w:hAnsi="Times New Roman" w:cs="Times New Roman"/>
          <w:color w:val="262626"/>
          <w:lang w:val="de-DE"/>
        </w:rPr>
        <w:t>(</w:t>
      </w:r>
      <w:r>
        <w:rPr>
          <w:rFonts w:ascii="Times New Roman" w:hAnsi="Times New Roman" w:cs="Times New Roman"/>
          <w:color w:val="262626"/>
          <w:lang w:val="de-DE"/>
        </w:rPr>
        <w:t>senior</w:t>
      </w:r>
      <w:r w:rsidR="006F05F9">
        <w:rPr>
          <w:rFonts w:ascii="Times New Roman" w:hAnsi="Times New Roman" w:cs="Times New Roman"/>
          <w:color w:val="262626"/>
          <w:lang w:val="de-DE"/>
        </w:rPr>
        <w:t>)</w:t>
      </w:r>
      <w:r>
        <w:rPr>
          <w:rFonts w:ascii="Times New Roman" w:hAnsi="Times New Roman" w:cs="Times New Roman"/>
          <w:color w:val="262626"/>
          <w:lang w:val="de-DE"/>
        </w:rPr>
        <w:t xml:space="preserve"> academics from the international research community</w:t>
      </w:r>
      <w:r w:rsidR="000E2A0A">
        <w:rPr>
          <w:rFonts w:ascii="Times New Roman" w:hAnsi="Times New Roman" w:cs="Times New Roman"/>
          <w:color w:val="262626"/>
          <w:lang w:val="de-DE"/>
        </w:rPr>
        <w:t xml:space="preserve"> with expertise related to the goals of the network</w:t>
      </w:r>
      <w:r>
        <w:rPr>
          <w:rFonts w:ascii="Times New Roman" w:hAnsi="Times New Roman" w:cs="Times New Roman"/>
          <w:color w:val="262626"/>
          <w:lang w:val="de-DE"/>
        </w:rPr>
        <w:t>.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Members of the Advisory Board are asked to serve a three-year term in the first instance, with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the option to renew this for a further three years at the end of this term.</w:t>
      </w:r>
    </w:p>
    <w:p w14:paraId="36FA5D71" w14:textId="12693F1C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 w:rsidRPr="006F05F9">
        <w:rPr>
          <w:rFonts w:ascii="Times New Roman" w:hAnsi="Times New Roman" w:cs="Times New Roman"/>
          <w:b/>
          <w:color w:val="262626"/>
          <w:lang w:val="de-DE"/>
        </w:rPr>
        <w:t>Local Networks</w:t>
      </w:r>
      <w:r>
        <w:rPr>
          <w:rFonts w:ascii="Times New Roman" w:hAnsi="Times New Roman" w:cs="Times New Roman"/>
          <w:color w:val="262626"/>
          <w:lang w:val="de-DE"/>
        </w:rPr>
        <w:t xml:space="preserve"> provide a mechanism through which the aims of the SwissRN can be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promoted within that institution (e.g., by establishing open research working groups, running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training workshops, advocating for the wider adoption of best practice within the institution,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 xml:space="preserve">etc.). A </w:t>
      </w:r>
      <w:r w:rsidRPr="006F05F9">
        <w:rPr>
          <w:rFonts w:ascii="Times New Roman" w:hAnsi="Times New Roman" w:cs="Times New Roman"/>
          <w:b/>
          <w:color w:val="262626"/>
          <w:lang w:val="de-DE"/>
        </w:rPr>
        <w:t>Local Network Lead</w:t>
      </w:r>
      <w:r>
        <w:rPr>
          <w:rFonts w:ascii="Times New Roman" w:hAnsi="Times New Roman" w:cs="Times New Roman"/>
          <w:color w:val="262626"/>
          <w:lang w:val="de-DE"/>
        </w:rPr>
        <w:t xml:space="preserve"> provides the point of contact for SwissRN, and represents a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lastRenderedPageBreak/>
        <w:t>grass-roots network of researchers at that institution. It is intended that these Local Networks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will grow, both in number and size, over time, as researchers elect to participate in SwissRN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activities. Local Networks are self-organizing, but we encourage them to ensure their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membership is open to academic and research staff (at all levels) and professional services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staff.</w:t>
      </w:r>
    </w:p>
    <w:p w14:paraId="0988626B" w14:textId="6AA6C799" w:rsidR="00C82A1E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 w:rsidRPr="006F05F9">
        <w:rPr>
          <w:rFonts w:ascii="Times New Roman" w:hAnsi="Times New Roman" w:cs="Times New Roman"/>
          <w:b/>
          <w:color w:val="262626"/>
          <w:lang w:val="de-DE"/>
        </w:rPr>
        <w:t xml:space="preserve">Institutions </w:t>
      </w:r>
      <w:r>
        <w:rPr>
          <w:rFonts w:ascii="Times New Roman" w:hAnsi="Times New Roman" w:cs="Times New Roman"/>
          <w:color w:val="262626"/>
          <w:lang w:val="de-DE"/>
        </w:rPr>
        <w:t>can join the SwissRN if the senior management formally commits to supporting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the aims of the network, identifies a responsible person in the management structure leading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their implementation at the institution, e.g. through training programs at all levels.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</w:p>
    <w:p w14:paraId="0A6EC9D8" w14:textId="317E44AC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 w:rsidRPr="006F05F9">
        <w:rPr>
          <w:rFonts w:ascii="Times New Roman" w:hAnsi="Times New Roman" w:cs="Times New Roman"/>
          <w:b/>
          <w:color w:val="262626"/>
          <w:lang w:val="de-DE"/>
        </w:rPr>
        <w:t>Stakeholders</w:t>
      </w:r>
      <w:r>
        <w:rPr>
          <w:rFonts w:ascii="Times New Roman" w:hAnsi="Times New Roman" w:cs="Times New Roman"/>
          <w:color w:val="262626"/>
          <w:lang w:val="de-DE"/>
        </w:rPr>
        <w:t xml:space="preserve"> who support the SwissRN form the Stakeholder Engagement Group. This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ensures that SwissRN activity is aligned with the strategy and activity of the stakeholders, and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allows the exchange of ideas. In addition, the relationship between the Stakeholder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Engagement Group and the SwissRN provides stakeholders with a mechanism for obtaining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 xml:space="preserve">feedback on new initiatives from the research community. See </w:t>
      </w:r>
      <w:r>
        <w:rPr>
          <w:rFonts w:ascii="Times New Roman" w:hAnsi="Times New Roman" w:cs="Times New Roman"/>
          <w:color w:val="000000"/>
          <w:lang w:val="de-DE"/>
        </w:rPr>
        <w:t>Annex 5: Potential</w:t>
      </w:r>
      <w:r w:rsidR="00C82A1E">
        <w:rPr>
          <w:rFonts w:ascii="Times New Roman" w:hAnsi="Times New Roman" w:cs="Times New Roman"/>
          <w:color w:val="000000"/>
          <w:lang w:val="de-DE"/>
        </w:rPr>
        <w:t xml:space="preserve"> </w:t>
      </w:r>
      <w:r>
        <w:rPr>
          <w:rFonts w:ascii="Times New Roman" w:hAnsi="Times New Roman" w:cs="Times New Roman"/>
          <w:color w:val="000000"/>
          <w:lang w:val="de-DE"/>
        </w:rPr>
        <w:t>Stakeholders in Switzerland</w:t>
      </w:r>
      <w:r>
        <w:rPr>
          <w:rFonts w:ascii="Times New Roman" w:hAnsi="Times New Roman" w:cs="Times New Roman"/>
          <w:color w:val="262626"/>
          <w:lang w:val="de-DE"/>
        </w:rPr>
        <w:t>.</w:t>
      </w:r>
    </w:p>
    <w:p w14:paraId="574206D5" w14:textId="77777777" w:rsidR="00B24E05" w:rsidRDefault="00B24E05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</w:p>
    <w:p w14:paraId="1B0D0F65" w14:textId="77777777" w:rsidR="00B24E05" w:rsidRDefault="00606BF8" w:rsidP="0024566D">
      <w:pPr>
        <w:widowControl w:val="0"/>
        <w:jc w:val="both"/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</w:pPr>
      <w:r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  <w:t>Meetings</w:t>
      </w:r>
    </w:p>
    <w:p w14:paraId="6AFEBA28" w14:textId="1B441BCA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The Steering Group meets approximately once every quarter in person or virtually to discuss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new / emerging evidence, training etc. of relevance to SwissRN, feedback from Local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Networks, and input from stakeholders and institutions.</w:t>
      </w:r>
    </w:p>
    <w:p w14:paraId="1AAF4A2F" w14:textId="79942D56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In an annual meeting including Local Network Leads and members, representatives of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institutions and stakeholders as well as advisory board members progress of SwissRN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activities is reviewed, and strategy and direction agreed upon. Specific projects for future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work will be identified through this process, both within the SwissRN, and between the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SwissRN and the individual stakeholders.</w:t>
      </w:r>
    </w:p>
    <w:p w14:paraId="51BD9DDA" w14:textId="77777777" w:rsidR="00B24E05" w:rsidRDefault="00B24E05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</w:p>
    <w:p w14:paraId="725D978C" w14:textId="77777777" w:rsidR="00B24E05" w:rsidRDefault="00606BF8" w:rsidP="0024566D">
      <w:pPr>
        <w:widowControl w:val="0"/>
        <w:jc w:val="both"/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</w:pPr>
      <w:r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  <w:t>Accountability</w:t>
      </w:r>
    </w:p>
    <w:p w14:paraId="4941B366" w14:textId="1EEADABE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The Steering Group reports to the Local Network Leads, Institutions and to the Stakeholder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Engagement Group, by means of an annual report in preparation of the annual meeting.</w:t>
      </w:r>
    </w:p>
    <w:p w14:paraId="4FF7C4C7" w14:textId="32D67401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SwissRN Local Network Leads work with and through the Steering Group. Individual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members report to their Local Network Leads, and Local Networks are responsible for their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internal governance (which may vary depending on the size of the Local Network,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geographical distribution of the institution, etc.). The Steering Group and the Local Network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Leads operate with the consent of the individual members.</w:t>
      </w:r>
    </w:p>
    <w:p w14:paraId="4AA3CBA6" w14:textId="5ABD759A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Institutional senior management is expected to work in partnership with Local Networks, to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ensure coordination of activity and that any local initiatives are developed with the input of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Local Network Leads and members.</w:t>
      </w:r>
    </w:p>
    <w:p w14:paraId="08C88AC1" w14:textId="77777777" w:rsidR="00B24E05" w:rsidRDefault="00B24E05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</w:p>
    <w:p w14:paraId="69F0B345" w14:textId="77777777" w:rsidR="00B24E05" w:rsidRDefault="00606BF8" w:rsidP="0024566D">
      <w:pPr>
        <w:widowControl w:val="0"/>
        <w:jc w:val="both"/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</w:pPr>
      <w:r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  <w:t>Implementation</w:t>
      </w:r>
    </w:p>
    <w:p w14:paraId="521A5128" w14:textId="77777777" w:rsidR="00B24E05" w:rsidRDefault="00B24E05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</w:p>
    <w:p w14:paraId="56A8455F" w14:textId="77777777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SwissRN coordinates activity across Local Networks in its three focus areas:</w:t>
      </w:r>
    </w:p>
    <w:p w14:paraId="36365D26" w14:textId="5D25FEFE" w:rsidR="006F05F9" w:rsidRPr="006F05F9" w:rsidRDefault="00606BF8" w:rsidP="0024566D">
      <w:pPr>
        <w:pStyle w:val="Listenabsatz"/>
        <w:widowControl w:val="0"/>
        <w:numPr>
          <w:ilvl w:val="0"/>
          <w:numId w:val="1"/>
        </w:numPr>
        <w:tabs>
          <w:tab w:val="left" w:pos="709"/>
        </w:tabs>
        <w:jc w:val="both"/>
        <w:rPr>
          <w:rFonts w:ascii="Times New Roman" w:hAnsi="Times New Roman" w:cs="Times New Roman"/>
          <w:color w:val="262626"/>
          <w:lang w:val="de-DE"/>
        </w:rPr>
      </w:pPr>
      <w:r w:rsidRPr="006F05F9">
        <w:rPr>
          <w:rFonts w:ascii="Times New Roman" w:hAnsi="Times New Roman" w:cs="Times New Roman"/>
          <w:color w:val="262626"/>
          <w:lang w:val="de-DE"/>
        </w:rPr>
        <w:t>Education: design and establish appropriate training activities (e.g., delivery of short</w:t>
      </w:r>
      <w:r w:rsidR="00C82A1E" w:rsidRPr="006F05F9">
        <w:rPr>
          <w:rFonts w:ascii="Times New Roman" w:hAnsi="Times New Roman" w:cs="Times New Roman"/>
          <w:color w:val="262626"/>
          <w:lang w:val="de-DE"/>
        </w:rPr>
        <w:t xml:space="preserve"> </w:t>
      </w:r>
      <w:r w:rsidRPr="006F05F9">
        <w:rPr>
          <w:rFonts w:ascii="Times New Roman" w:hAnsi="Times New Roman" w:cs="Times New Roman"/>
          <w:color w:val="262626"/>
          <w:lang w:val="de-DE"/>
        </w:rPr>
        <w:t>courses to early career researchers, conception of basic training modules for Bachelor</w:t>
      </w:r>
      <w:r w:rsidR="00C82A1E" w:rsidRPr="006F05F9">
        <w:rPr>
          <w:rFonts w:ascii="Times New Roman" w:hAnsi="Times New Roman" w:cs="Times New Roman"/>
          <w:color w:val="262626"/>
          <w:lang w:val="de-DE"/>
        </w:rPr>
        <w:t xml:space="preserve"> </w:t>
      </w:r>
      <w:r w:rsidRPr="006F05F9">
        <w:rPr>
          <w:rFonts w:ascii="Times New Roman" w:hAnsi="Times New Roman" w:cs="Times New Roman"/>
          <w:color w:val="262626"/>
          <w:lang w:val="de-DE"/>
        </w:rPr>
        <w:t>and Master students, preparation of online materials; coordination of virtual seminars</w:t>
      </w:r>
      <w:r w:rsidR="00C82A1E" w:rsidRPr="006F05F9">
        <w:rPr>
          <w:rFonts w:ascii="Times New Roman" w:hAnsi="Times New Roman" w:cs="Times New Roman"/>
          <w:color w:val="262626"/>
          <w:lang w:val="de-DE"/>
        </w:rPr>
        <w:t xml:space="preserve"> </w:t>
      </w:r>
      <w:r w:rsidRPr="006F05F9">
        <w:rPr>
          <w:rFonts w:ascii="Times New Roman" w:hAnsi="Times New Roman" w:cs="Times New Roman"/>
          <w:color w:val="262626"/>
          <w:lang w:val="de-DE"/>
        </w:rPr>
        <w:t>and journals clubs),</w:t>
      </w:r>
      <w:r w:rsidR="00C82A1E" w:rsidRPr="006F05F9">
        <w:rPr>
          <w:rFonts w:ascii="Times New Roman" w:hAnsi="Times New Roman" w:cs="Times New Roman"/>
          <w:color w:val="262626"/>
          <w:lang w:val="de-DE"/>
        </w:rPr>
        <w:t xml:space="preserve"> </w:t>
      </w:r>
    </w:p>
    <w:p w14:paraId="0ECAB188" w14:textId="1137A759" w:rsidR="006F05F9" w:rsidRPr="006F05F9" w:rsidRDefault="00606BF8" w:rsidP="0024566D">
      <w:pPr>
        <w:pStyle w:val="Listenabsatz"/>
        <w:widowControl w:val="0"/>
        <w:numPr>
          <w:ilvl w:val="0"/>
          <w:numId w:val="1"/>
        </w:numPr>
        <w:tabs>
          <w:tab w:val="left" w:pos="709"/>
        </w:tabs>
        <w:jc w:val="both"/>
        <w:rPr>
          <w:rFonts w:ascii="Times New Roman" w:hAnsi="Times New Roman" w:cs="Times New Roman"/>
          <w:color w:val="262626"/>
          <w:lang w:val="de-DE"/>
        </w:rPr>
      </w:pPr>
      <w:r w:rsidRPr="006F05F9">
        <w:rPr>
          <w:rFonts w:ascii="Times New Roman" w:hAnsi="Times New Roman" w:cs="Times New Roman"/>
          <w:color w:val="262626"/>
          <w:lang w:val="de-DE"/>
        </w:rPr>
        <w:t>Communication: dissemination of new evidence, propagation of best practices, and</w:t>
      </w:r>
      <w:r w:rsidR="00C82A1E" w:rsidRPr="006F05F9">
        <w:rPr>
          <w:rFonts w:ascii="Times New Roman" w:hAnsi="Times New Roman" w:cs="Times New Roman"/>
          <w:color w:val="262626"/>
          <w:lang w:val="de-DE"/>
        </w:rPr>
        <w:t xml:space="preserve"> </w:t>
      </w:r>
      <w:r w:rsidR="006F05F9" w:rsidRPr="006F05F9">
        <w:rPr>
          <w:rFonts w:ascii="Times New Roman" w:hAnsi="Times New Roman" w:cs="Times New Roman"/>
          <w:color w:val="262626"/>
          <w:lang w:val="de-DE"/>
        </w:rPr>
        <w:t>p</w:t>
      </w:r>
      <w:r w:rsidRPr="006F05F9">
        <w:rPr>
          <w:rFonts w:ascii="Times New Roman" w:hAnsi="Times New Roman" w:cs="Times New Roman"/>
          <w:color w:val="262626"/>
          <w:lang w:val="de-DE"/>
        </w:rPr>
        <w:t>romotion of a culture change,</w:t>
      </w:r>
      <w:r w:rsidR="00C82A1E" w:rsidRPr="006F05F9">
        <w:rPr>
          <w:rFonts w:ascii="Times New Roman" w:hAnsi="Times New Roman" w:cs="Times New Roman"/>
          <w:color w:val="262626"/>
          <w:lang w:val="de-DE"/>
        </w:rPr>
        <w:t xml:space="preserve"> </w:t>
      </w:r>
    </w:p>
    <w:p w14:paraId="7F1405F3" w14:textId="15B42D91" w:rsidR="00B24E05" w:rsidRPr="006F05F9" w:rsidRDefault="00606BF8" w:rsidP="0024566D">
      <w:pPr>
        <w:pStyle w:val="Listenabsatz"/>
        <w:widowControl w:val="0"/>
        <w:numPr>
          <w:ilvl w:val="0"/>
          <w:numId w:val="1"/>
        </w:numPr>
        <w:tabs>
          <w:tab w:val="left" w:pos="709"/>
        </w:tabs>
        <w:jc w:val="both"/>
        <w:rPr>
          <w:rFonts w:ascii="Times New Roman" w:hAnsi="Times New Roman" w:cs="Times New Roman"/>
          <w:color w:val="262626"/>
          <w:lang w:val="de-DE"/>
        </w:rPr>
      </w:pPr>
      <w:r w:rsidRPr="006F05F9">
        <w:rPr>
          <w:rFonts w:ascii="Times New Roman" w:hAnsi="Times New Roman" w:cs="Times New Roman"/>
          <w:color w:val="262626"/>
          <w:lang w:val="de-DE"/>
        </w:rPr>
        <w:t>Transformation: design and evaluation of research improvement measures and policy</w:t>
      </w:r>
      <w:r w:rsidR="00C82A1E" w:rsidRPr="006F05F9">
        <w:rPr>
          <w:rFonts w:ascii="Times New Roman" w:hAnsi="Times New Roman" w:cs="Times New Roman"/>
          <w:color w:val="262626"/>
          <w:lang w:val="de-DE"/>
        </w:rPr>
        <w:t xml:space="preserve"> </w:t>
      </w:r>
      <w:r w:rsidRPr="006F05F9">
        <w:rPr>
          <w:rFonts w:ascii="Times New Roman" w:hAnsi="Times New Roman" w:cs="Times New Roman"/>
          <w:color w:val="262626"/>
          <w:lang w:val="de-DE"/>
        </w:rPr>
        <w:t>in collaboration with stakeholders.</w:t>
      </w:r>
      <w:r w:rsidR="00C82A1E" w:rsidRPr="006F05F9">
        <w:rPr>
          <w:rFonts w:ascii="Times New Roman" w:hAnsi="Times New Roman" w:cs="Times New Roman"/>
          <w:color w:val="262626"/>
          <w:lang w:val="de-DE"/>
        </w:rPr>
        <w:t xml:space="preserve"> </w:t>
      </w:r>
    </w:p>
    <w:p w14:paraId="3C44DE9B" w14:textId="77777777" w:rsidR="006F05F9" w:rsidRDefault="006F05F9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</w:p>
    <w:p w14:paraId="77FC1B65" w14:textId="682D210E" w:rsidR="008E3BA2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 xml:space="preserve">Information about the Network is presented on the SwissRN website at </w:t>
      </w:r>
      <w:r w:rsidRPr="00BF40EC">
        <w:rPr>
          <w:rFonts w:ascii="Times New Roman" w:hAnsi="Times New Roman" w:cs="Times New Roman"/>
          <w:color w:val="262626"/>
          <w:lang w:val="de-DE"/>
        </w:rPr>
        <w:t>www.swissrn.org,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lastRenderedPageBreak/>
        <w:t>including links to resources (e.g., training materials), and information about joining the Network.</w:t>
      </w:r>
    </w:p>
    <w:p w14:paraId="3CF9DCF6" w14:textId="2659F5FF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SwissRN will provide a regular newsletter on relevant events, evidence and activities. It will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also be active on social media with the goal of networking and engagement within the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scientific community and the general public.</w:t>
      </w:r>
    </w:p>
    <w:p w14:paraId="4B219736" w14:textId="2204EB11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While the focus of SwissRN is on improving Swiss research, an important role is to work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 xml:space="preserve">with those in other countries who share our objectives of improving research, see </w:t>
      </w:r>
      <w:r>
        <w:rPr>
          <w:rFonts w:ascii="Times New Roman" w:hAnsi="Times New Roman" w:cs="Times New Roman"/>
          <w:color w:val="000000"/>
          <w:lang w:val="de-DE"/>
        </w:rPr>
        <w:t>Annex 6:</w:t>
      </w:r>
      <w:r w:rsidR="00C82A1E">
        <w:rPr>
          <w:rFonts w:ascii="Times New Roman" w:hAnsi="Times New Roman" w:cs="Times New Roman"/>
          <w:color w:val="000000"/>
          <w:lang w:val="de-DE"/>
        </w:rPr>
        <w:t xml:space="preserve"> </w:t>
      </w:r>
      <w:r>
        <w:rPr>
          <w:rFonts w:ascii="Times New Roman" w:hAnsi="Times New Roman" w:cs="Times New Roman"/>
          <w:color w:val="000000"/>
          <w:lang w:val="de-DE"/>
        </w:rPr>
        <w:t>Potential International Partners</w:t>
      </w:r>
      <w:r>
        <w:rPr>
          <w:rFonts w:ascii="Times New Roman" w:hAnsi="Times New Roman" w:cs="Times New Roman"/>
          <w:color w:val="262626"/>
          <w:lang w:val="de-DE"/>
        </w:rPr>
        <w:t>.</w:t>
      </w:r>
    </w:p>
    <w:p w14:paraId="24AE1D06" w14:textId="77777777" w:rsidR="00B24E05" w:rsidRDefault="00B24E05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</w:p>
    <w:p w14:paraId="469C2A00" w14:textId="2429B333" w:rsidR="00B24E05" w:rsidRDefault="000E2A0A" w:rsidP="0024566D">
      <w:pPr>
        <w:widowControl w:val="0"/>
        <w:jc w:val="both"/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</w:pPr>
      <w:r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  <w:t>Annex 1</w:t>
      </w:r>
      <w:r w:rsidR="00606BF8"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  <w:t>: Model Description – Local Network and Local Network</w:t>
      </w:r>
    </w:p>
    <w:p w14:paraId="70040C07" w14:textId="77777777" w:rsidR="00B24E05" w:rsidRDefault="00606BF8" w:rsidP="0024566D">
      <w:pPr>
        <w:widowControl w:val="0"/>
        <w:jc w:val="both"/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</w:pPr>
      <w:r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  <w:t>Lead</w:t>
      </w:r>
    </w:p>
    <w:p w14:paraId="664E5410" w14:textId="77777777" w:rsidR="00B24E05" w:rsidRDefault="00B24E05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</w:p>
    <w:p w14:paraId="6E512328" w14:textId="5FAE6819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A SwissRN Local Network at an individual Swiss higher education institution consists of an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informal group of researchers potentially from a diverse set of disciplines and from all career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stages interested in issues of research reproducibility and improvement. This can include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facilitating communication on reproducibility-related issues between teams within the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institution, and linking the institution to the wider SwissRN community, partly through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engagement in SwissRN activities and partly through communication with the SwissRN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steering group.</w:t>
      </w:r>
    </w:p>
    <w:p w14:paraId="4F585794" w14:textId="40DC73A7" w:rsidR="00893614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The role of the SwissRN Local Network Lead is to initially build or to continue to promote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such a group. This should be motivated towards improving reproducibility and Open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Research within their institution. In order to achieve this, they should have a good level of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understanding (or a willingness to learn) about the institution’s processes and how various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teams within the institution work and interact. Where an institution is a formal member of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SwissRN, the Local Network Lead will work closely with the responsible person in the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management structure.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</w:p>
    <w:p w14:paraId="66848208" w14:textId="644DAF13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As the structure and function of different local networks is likely to differ considerably</w:t>
      </w:r>
      <w:r w:rsidR="00C82A1E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between institutions, activities performed by the Local Network Lead will be context-dependent. However, specific responsibilities may include:</w:t>
      </w:r>
    </w:p>
    <w:p w14:paraId="4EA3F689" w14:textId="13F8EC60" w:rsidR="00B24E05" w:rsidRPr="00893614" w:rsidRDefault="00893614" w:rsidP="0024566D">
      <w:pPr>
        <w:pStyle w:val="Listenabsatz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color w:val="262626"/>
          <w:lang w:val="de-DE"/>
        </w:rPr>
      </w:pPr>
      <w:r w:rsidRPr="00893614">
        <w:rPr>
          <w:rFonts w:ascii="Times New Roman" w:hAnsi="Times New Roman" w:cs="Times New Roman"/>
          <w:color w:val="262626"/>
          <w:lang w:val="de-DE"/>
        </w:rPr>
        <w:t>D</w:t>
      </w:r>
      <w:r w:rsidR="00606BF8" w:rsidRPr="00893614">
        <w:rPr>
          <w:rFonts w:ascii="Times New Roman" w:hAnsi="Times New Roman" w:cs="Times New Roman"/>
          <w:color w:val="262626"/>
          <w:lang w:val="de-DE"/>
        </w:rPr>
        <w:t>isseminating information from SwissRN to its members on events, new initiatives,</w:t>
      </w:r>
      <w:r w:rsidR="00C82A1E" w:rsidRPr="00893614">
        <w:rPr>
          <w:rFonts w:ascii="Times New Roman" w:hAnsi="Times New Roman" w:cs="Times New Roman"/>
          <w:color w:val="262626"/>
          <w:lang w:val="de-DE"/>
        </w:rPr>
        <w:t xml:space="preserve"> </w:t>
      </w:r>
      <w:r w:rsidR="00C82A1E" w:rsidRPr="00893614">
        <w:rPr>
          <w:rFonts w:ascii="Times New Roman" w:hAnsi="Times New Roman" w:cs="Times New Roman"/>
          <w:color w:val="000000"/>
          <w:lang w:val="de-DE"/>
        </w:rPr>
        <w:t xml:space="preserve"> </w:t>
      </w:r>
      <w:r w:rsidR="00606BF8" w:rsidRPr="00893614">
        <w:rPr>
          <w:rFonts w:ascii="Times New Roman" w:hAnsi="Times New Roman" w:cs="Times New Roman"/>
          <w:color w:val="262626"/>
          <w:lang w:val="de-DE"/>
        </w:rPr>
        <w:t>etc.</w:t>
      </w:r>
    </w:p>
    <w:p w14:paraId="41D36086" w14:textId="13791844" w:rsidR="00B24E05" w:rsidRPr="00893614" w:rsidRDefault="00606BF8" w:rsidP="0024566D">
      <w:pPr>
        <w:pStyle w:val="Listenabsatz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color w:val="262626"/>
          <w:lang w:val="de-DE"/>
        </w:rPr>
      </w:pPr>
      <w:r w:rsidRPr="00893614">
        <w:rPr>
          <w:rFonts w:ascii="Times New Roman" w:hAnsi="Times New Roman" w:cs="Times New Roman"/>
          <w:color w:val="262626"/>
          <w:lang w:val="de-DE"/>
        </w:rPr>
        <w:t>Gathering information and views from local network members to feed back to</w:t>
      </w:r>
      <w:r w:rsidR="00C82A1E" w:rsidRPr="00893614">
        <w:rPr>
          <w:rFonts w:ascii="Times New Roman" w:hAnsi="Times New Roman" w:cs="Times New Roman"/>
          <w:color w:val="262626"/>
          <w:lang w:val="de-DE"/>
        </w:rPr>
        <w:t xml:space="preserve"> </w:t>
      </w:r>
      <w:r w:rsidRPr="00893614">
        <w:rPr>
          <w:rFonts w:ascii="Times New Roman" w:hAnsi="Times New Roman" w:cs="Times New Roman"/>
          <w:color w:val="262626"/>
          <w:lang w:val="de-DE"/>
        </w:rPr>
        <w:t>SwissRN</w:t>
      </w:r>
    </w:p>
    <w:p w14:paraId="347E614C" w14:textId="7D4ABD03" w:rsidR="00B24E05" w:rsidRPr="00893614" w:rsidRDefault="00606BF8" w:rsidP="0024566D">
      <w:pPr>
        <w:pStyle w:val="Listenabsatz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color w:val="262626"/>
          <w:lang w:val="de-DE"/>
        </w:rPr>
      </w:pPr>
      <w:r w:rsidRPr="00893614">
        <w:rPr>
          <w:rFonts w:ascii="Times New Roman" w:hAnsi="Times New Roman" w:cs="Times New Roman"/>
          <w:color w:val="262626"/>
          <w:lang w:val="de-DE"/>
        </w:rPr>
        <w:t>Sending regular updates to the SwissRN coordinator with any news from the local</w:t>
      </w:r>
      <w:r w:rsidR="00C82A1E" w:rsidRPr="00893614">
        <w:rPr>
          <w:rFonts w:ascii="Times New Roman" w:hAnsi="Times New Roman" w:cs="Times New Roman"/>
          <w:color w:val="262626"/>
          <w:lang w:val="de-DE"/>
        </w:rPr>
        <w:t xml:space="preserve"> </w:t>
      </w:r>
      <w:r w:rsidRPr="00893614">
        <w:rPr>
          <w:rFonts w:ascii="Times New Roman" w:hAnsi="Times New Roman" w:cs="Times New Roman"/>
          <w:color w:val="262626"/>
          <w:lang w:val="de-DE"/>
        </w:rPr>
        <w:t>network</w:t>
      </w:r>
    </w:p>
    <w:p w14:paraId="6F676BC3" w14:textId="6E954027" w:rsidR="00B24E05" w:rsidRPr="00893614" w:rsidRDefault="00606BF8" w:rsidP="0024566D">
      <w:pPr>
        <w:pStyle w:val="Listenabsatz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color w:val="262626"/>
          <w:lang w:val="de-DE"/>
        </w:rPr>
      </w:pPr>
      <w:r w:rsidRPr="00893614">
        <w:rPr>
          <w:rFonts w:ascii="Times New Roman" w:hAnsi="Times New Roman" w:cs="Times New Roman"/>
          <w:color w:val="262626"/>
          <w:lang w:val="de-DE"/>
        </w:rPr>
        <w:t>Initiating or coordinating initiatives within the institution to promote reproducibility</w:t>
      </w:r>
    </w:p>
    <w:p w14:paraId="6D9DF8CB" w14:textId="36E02376" w:rsidR="00B24E05" w:rsidRPr="00893614" w:rsidRDefault="00606BF8" w:rsidP="0024566D">
      <w:pPr>
        <w:pStyle w:val="Listenabsatz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color w:val="262626"/>
          <w:lang w:val="de-DE"/>
        </w:rPr>
      </w:pPr>
      <w:r w:rsidRPr="00893614">
        <w:rPr>
          <w:rFonts w:ascii="Times New Roman" w:hAnsi="Times New Roman" w:cs="Times New Roman"/>
          <w:color w:val="262626"/>
          <w:lang w:val="de-DE"/>
        </w:rPr>
        <w:t>Initiating or coordinating a ReproducibiliTea Journal Club</w:t>
      </w:r>
    </w:p>
    <w:p w14:paraId="605E85BF" w14:textId="78DF7640" w:rsidR="00B24E05" w:rsidRPr="00893614" w:rsidRDefault="00606BF8" w:rsidP="0024566D">
      <w:pPr>
        <w:pStyle w:val="Listenabsatz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color w:val="262626"/>
          <w:lang w:val="de-DE"/>
        </w:rPr>
      </w:pPr>
      <w:r w:rsidRPr="00893614">
        <w:rPr>
          <w:rFonts w:ascii="Times New Roman" w:hAnsi="Times New Roman" w:cs="Times New Roman"/>
          <w:color w:val="262626"/>
          <w:lang w:val="de-DE"/>
        </w:rPr>
        <w:t>Initiating or coordinating an Open Research Working Group</w:t>
      </w:r>
    </w:p>
    <w:p w14:paraId="253DCFEC" w14:textId="17D9DE8D" w:rsidR="00B24E05" w:rsidRPr="00893614" w:rsidRDefault="00606BF8" w:rsidP="0024566D">
      <w:pPr>
        <w:pStyle w:val="Listenabsatz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color w:val="262626"/>
          <w:lang w:val="de-DE"/>
        </w:rPr>
      </w:pPr>
      <w:r w:rsidRPr="00893614">
        <w:rPr>
          <w:rFonts w:ascii="Times New Roman" w:hAnsi="Times New Roman" w:cs="Times New Roman"/>
          <w:color w:val="262626"/>
          <w:lang w:val="de-DE"/>
        </w:rPr>
        <w:t>Initiating or coordinating peer groups for mutual grant or ethics proposal review</w:t>
      </w:r>
    </w:p>
    <w:p w14:paraId="36D54E25" w14:textId="6CB43DDD" w:rsidR="00B24E05" w:rsidRPr="00893614" w:rsidRDefault="00606BF8" w:rsidP="0024566D">
      <w:pPr>
        <w:pStyle w:val="Listenabsatz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color w:val="262626"/>
          <w:lang w:val="de-DE"/>
        </w:rPr>
      </w:pPr>
      <w:r w:rsidRPr="00893614">
        <w:rPr>
          <w:rFonts w:ascii="Times New Roman" w:hAnsi="Times New Roman" w:cs="Times New Roman"/>
          <w:color w:val="262626"/>
          <w:lang w:val="de-DE"/>
        </w:rPr>
        <w:t>Communicating regularly (either via meetings, email or teleconference) with other</w:t>
      </w:r>
      <w:r w:rsidR="00893614">
        <w:rPr>
          <w:rFonts w:ascii="Times New Roman" w:hAnsi="Times New Roman" w:cs="Times New Roman"/>
          <w:color w:val="262626"/>
          <w:lang w:val="de-DE"/>
        </w:rPr>
        <w:t xml:space="preserve"> </w:t>
      </w:r>
      <w:r w:rsidRPr="00893614">
        <w:rPr>
          <w:rFonts w:ascii="Times New Roman" w:hAnsi="Times New Roman" w:cs="Times New Roman"/>
          <w:color w:val="262626"/>
          <w:lang w:val="de-DE"/>
        </w:rPr>
        <w:t>SwissRN representatives and local leads to share knowledge on what works/doesn’t</w:t>
      </w:r>
      <w:r w:rsidR="00893614">
        <w:rPr>
          <w:rFonts w:ascii="Times New Roman" w:hAnsi="Times New Roman" w:cs="Times New Roman"/>
          <w:color w:val="262626"/>
          <w:lang w:val="de-DE"/>
        </w:rPr>
        <w:t xml:space="preserve"> </w:t>
      </w:r>
      <w:r w:rsidRPr="00893614">
        <w:rPr>
          <w:rFonts w:ascii="Times New Roman" w:hAnsi="Times New Roman" w:cs="Times New Roman"/>
          <w:color w:val="262626"/>
          <w:lang w:val="de-DE"/>
        </w:rPr>
        <w:t>work at other SwissRN -affiliated institutions</w:t>
      </w:r>
    </w:p>
    <w:p w14:paraId="5575F3A6" w14:textId="095764DD" w:rsidR="00B24E05" w:rsidRPr="00893614" w:rsidRDefault="00606BF8" w:rsidP="0024566D">
      <w:pPr>
        <w:pStyle w:val="Listenabsatz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color w:val="262626"/>
          <w:lang w:val="de-DE"/>
        </w:rPr>
      </w:pPr>
      <w:r w:rsidRPr="00893614">
        <w:rPr>
          <w:rFonts w:ascii="Times New Roman" w:hAnsi="Times New Roman" w:cs="Times New Roman"/>
          <w:color w:val="262626"/>
          <w:lang w:val="de-DE"/>
        </w:rPr>
        <w:t>Maintaining dialogue with other key groups within their institution that may promote</w:t>
      </w:r>
      <w:r w:rsidR="006F05F9" w:rsidRPr="00893614">
        <w:rPr>
          <w:rFonts w:ascii="Times New Roman" w:hAnsi="Times New Roman" w:cs="Times New Roman"/>
          <w:color w:val="262626"/>
          <w:lang w:val="de-DE"/>
        </w:rPr>
        <w:t xml:space="preserve"> </w:t>
      </w:r>
      <w:r w:rsidRPr="00893614">
        <w:rPr>
          <w:rFonts w:ascii="Times New Roman" w:hAnsi="Times New Roman" w:cs="Times New Roman"/>
          <w:color w:val="262626"/>
          <w:lang w:val="de-DE"/>
        </w:rPr>
        <w:t>Open Research (e.g., Library Services, Research Governance Teams, Data Repository</w:t>
      </w:r>
      <w:r w:rsidR="006F05F9" w:rsidRPr="00893614">
        <w:rPr>
          <w:rFonts w:ascii="Times New Roman" w:hAnsi="Times New Roman" w:cs="Times New Roman"/>
          <w:color w:val="262626"/>
          <w:lang w:val="de-DE"/>
        </w:rPr>
        <w:t xml:space="preserve"> </w:t>
      </w:r>
      <w:r w:rsidRPr="00893614">
        <w:rPr>
          <w:rFonts w:ascii="Times New Roman" w:hAnsi="Times New Roman" w:cs="Times New Roman"/>
          <w:color w:val="262626"/>
          <w:lang w:val="de-DE"/>
        </w:rPr>
        <w:t>Teams etc.)</w:t>
      </w:r>
    </w:p>
    <w:p w14:paraId="29110052" w14:textId="77777777" w:rsidR="00B24E05" w:rsidRDefault="00B24E05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</w:p>
    <w:p w14:paraId="0C461B8A" w14:textId="36F45B05" w:rsidR="00B24E05" w:rsidRDefault="000E2A0A" w:rsidP="0024566D">
      <w:pPr>
        <w:widowControl w:val="0"/>
        <w:jc w:val="both"/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</w:pPr>
      <w:r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  <w:t>Annex 2</w:t>
      </w:r>
      <w:r w:rsidR="00606BF8"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  <w:t>. Criteria for Joining SwissRN</w:t>
      </w:r>
    </w:p>
    <w:p w14:paraId="789B3720" w14:textId="77777777" w:rsidR="00B24E05" w:rsidRDefault="00606BF8" w:rsidP="0024566D">
      <w:pPr>
        <w:widowControl w:val="0"/>
        <w:jc w:val="both"/>
        <w:rPr>
          <w:rFonts w:ascii="Times New Roman" w:hAnsi="Times New Roman" w:cs="Times New Roman"/>
          <w:b/>
          <w:color w:val="262626"/>
          <w:lang w:val="de-DE"/>
        </w:rPr>
      </w:pPr>
      <w:r>
        <w:rPr>
          <w:rFonts w:ascii="Times New Roman" w:hAnsi="Times New Roman" w:cs="Times New Roman"/>
          <w:b/>
          <w:color w:val="262626"/>
          <w:lang w:val="de-DE"/>
        </w:rPr>
        <w:t>Criteria for Local Network membership</w:t>
      </w:r>
    </w:p>
    <w:p w14:paraId="38083CEC" w14:textId="13424AD7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Membership in SwissRN is open to any Local Networks at individual Swiss higher education</w:t>
      </w:r>
      <w:r w:rsidR="006F05F9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institutions with a purpose in alignment with the SwissRN aims. A Local Network Lead</w:t>
      </w:r>
      <w:r w:rsidR="006F05F9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represents them within SwissRN.</w:t>
      </w:r>
    </w:p>
    <w:p w14:paraId="744F7B27" w14:textId="5A93B2C5" w:rsidR="00B24E05" w:rsidRDefault="002B60B1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 xml:space="preserve">SwissRN </w:t>
      </w:r>
      <w:r w:rsidR="00606BF8">
        <w:rPr>
          <w:rFonts w:ascii="Times New Roman" w:hAnsi="Times New Roman" w:cs="Times New Roman"/>
          <w:color w:val="262626"/>
          <w:lang w:val="de-DE"/>
        </w:rPr>
        <w:t>will c</w:t>
      </w:r>
      <w:r>
        <w:rPr>
          <w:rFonts w:ascii="Times New Roman" w:hAnsi="Times New Roman" w:cs="Times New Roman"/>
          <w:color w:val="262626"/>
          <w:lang w:val="de-DE"/>
        </w:rPr>
        <w:t xml:space="preserve">omplement the activities of the </w:t>
      </w:r>
      <w:r w:rsidR="00606BF8">
        <w:rPr>
          <w:rFonts w:ascii="Times New Roman" w:hAnsi="Times New Roman" w:cs="Times New Roman"/>
          <w:color w:val="262626"/>
          <w:lang w:val="de-DE"/>
        </w:rPr>
        <w:t>Local Networks and stakeholders,</w:t>
      </w:r>
      <w:r w:rsidR="006F05F9">
        <w:rPr>
          <w:rFonts w:ascii="Times New Roman" w:hAnsi="Times New Roman" w:cs="Times New Roman"/>
          <w:color w:val="262626"/>
          <w:lang w:val="de-DE"/>
        </w:rPr>
        <w:t xml:space="preserve"> </w:t>
      </w:r>
      <w:r w:rsidR="00606BF8">
        <w:rPr>
          <w:rFonts w:ascii="Times New Roman" w:hAnsi="Times New Roman" w:cs="Times New Roman"/>
          <w:color w:val="262626"/>
          <w:lang w:val="de-DE"/>
        </w:rPr>
        <w:t xml:space="preserve">and allow greater coordination of activity across these. For </w:t>
      </w:r>
      <w:r>
        <w:rPr>
          <w:rFonts w:ascii="Times New Roman" w:hAnsi="Times New Roman" w:cs="Times New Roman"/>
          <w:color w:val="262626"/>
          <w:lang w:val="de-DE"/>
        </w:rPr>
        <w:t>each local network</w:t>
      </w:r>
      <w:r w:rsidR="00606BF8">
        <w:rPr>
          <w:rFonts w:ascii="Times New Roman" w:hAnsi="Times New Roman" w:cs="Times New Roman"/>
          <w:color w:val="262626"/>
          <w:lang w:val="de-DE"/>
        </w:rPr>
        <w:t>, this will provide peer</w:t>
      </w:r>
      <w:r w:rsidR="006F05F9">
        <w:rPr>
          <w:rFonts w:ascii="Times New Roman" w:hAnsi="Times New Roman" w:cs="Times New Roman"/>
          <w:color w:val="262626"/>
          <w:lang w:val="de-DE"/>
        </w:rPr>
        <w:t xml:space="preserve"> </w:t>
      </w:r>
      <w:r w:rsidR="00606BF8">
        <w:rPr>
          <w:rFonts w:ascii="Times New Roman" w:hAnsi="Times New Roman" w:cs="Times New Roman"/>
          <w:color w:val="262626"/>
          <w:lang w:val="de-DE"/>
        </w:rPr>
        <w:t>support from colleagues across a community who are engaged with efforts to</w:t>
      </w:r>
      <w:r w:rsidR="006F05F9">
        <w:rPr>
          <w:rFonts w:ascii="Times New Roman" w:hAnsi="Times New Roman" w:cs="Times New Roman"/>
          <w:color w:val="262626"/>
          <w:lang w:val="de-DE"/>
        </w:rPr>
        <w:t xml:space="preserve"> </w:t>
      </w:r>
      <w:r w:rsidR="00606BF8">
        <w:rPr>
          <w:rFonts w:ascii="Times New Roman" w:hAnsi="Times New Roman" w:cs="Times New Roman"/>
          <w:color w:val="262626"/>
          <w:lang w:val="de-DE"/>
        </w:rPr>
        <w:t xml:space="preserve">improve the quality of Swiss research, </w:t>
      </w:r>
      <w:r>
        <w:rPr>
          <w:rFonts w:ascii="Times New Roman" w:hAnsi="Times New Roman" w:cs="Times New Roman"/>
          <w:color w:val="262626"/>
          <w:lang w:val="de-DE"/>
        </w:rPr>
        <w:t>allow to benefit from synergies across Switze</w:t>
      </w:r>
      <w:r w:rsidR="00FE223B">
        <w:rPr>
          <w:rFonts w:ascii="Times New Roman" w:hAnsi="Times New Roman" w:cs="Times New Roman"/>
          <w:color w:val="262626"/>
          <w:lang w:val="de-DE"/>
        </w:rPr>
        <w:t>r</w:t>
      </w:r>
      <w:r>
        <w:rPr>
          <w:rFonts w:ascii="Times New Roman" w:hAnsi="Times New Roman" w:cs="Times New Roman"/>
          <w:color w:val="262626"/>
          <w:lang w:val="de-DE"/>
        </w:rPr>
        <w:t>land, and ensure that we retain our international competitiveness.</w:t>
      </w:r>
    </w:p>
    <w:p w14:paraId="28348AF8" w14:textId="77777777" w:rsidR="00B24E05" w:rsidRDefault="00B24E05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</w:p>
    <w:p w14:paraId="02C4130E" w14:textId="77777777" w:rsidR="00B24E05" w:rsidRDefault="00606BF8" w:rsidP="0024566D">
      <w:pPr>
        <w:widowControl w:val="0"/>
        <w:jc w:val="both"/>
        <w:rPr>
          <w:rFonts w:ascii="Times New Roman" w:hAnsi="Times New Roman" w:cs="Times New Roman"/>
          <w:b/>
          <w:color w:val="262626"/>
          <w:lang w:val="de-DE"/>
        </w:rPr>
      </w:pPr>
      <w:r>
        <w:rPr>
          <w:rFonts w:ascii="Times New Roman" w:hAnsi="Times New Roman" w:cs="Times New Roman"/>
          <w:b/>
          <w:color w:val="262626"/>
          <w:lang w:val="de-DE"/>
        </w:rPr>
        <w:t>Criteria for institutional membership</w:t>
      </w:r>
    </w:p>
    <w:p w14:paraId="6A07B746" w14:textId="49719933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 xml:space="preserve">The primary criterion for membership is that the institution's </w:t>
      </w:r>
      <w:r w:rsidR="00FE223B">
        <w:rPr>
          <w:rFonts w:ascii="Times New Roman" w:hAnsi="Times New Roman" w:cs="Times New Roman"/>
          <w:color w:val="262626"/>
          <w:lang w:val="de-DE"/>
        </w:rPr>
        <w:t xml:space="preserve">executive board or </w:t>
      </w:r>
      <w:r>
        <w:rPr>
          <w:rFonts w:ascii="Times New Roman" w:hAnsi="Times New Roman" w:cs="Times New Roman"/>
          <w:color w:val="262626"/>
          <w:lang w:val="de-DE"/>
        </w:rPr>
        <w:t>senior management formally</w:t>
      </w:r>
      <w:r w:rsidR="006F05F9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commits to supporting the aims of the network, identifies a responsible person in the</w:t>
      </w:r>
      <w:r w:rsidR="006F05F9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management structure leading their implementation at the institution, e.g. through training</w:t>
      </w:r>
      <w:r w:rsidR="006F05F9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programs at all levels.</w:t>
      </w:r>
    </w:p>
    <w:p w14:paraId="1774E9FE" w14:textId="6EB2BA39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We expect that institutions seeking membership of SwissRN will want to develop capacity to</w:t>
      </w:r>
      <w:r w:rsidR="006F05F9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deliver a research improvement strategy, and to work with SwissRN to develop a strategy for</w:t>
      </w:r>
      <w:r w:rsidR="006F05F9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ensuring the sustainability of the Network in the medium- and long-term, and to build a</w:t>
      </w:r>
      <w:r w:rsidR="006F05F9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community of institutions focused on research improvement.</w:t>
      </w:r>
    </w:p>
    <w:p w14:paraId="7B4178B5" w14:textId="77777777" w:rsidR="00B24E05" w:rsidRDefault="00B24E05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</w:p>
    <w:p w14:paraId="19C0A3E1" w14:textId="77777777" w:rsidR="00B24E05" w:rsidRDefault="00606BF8" w:rsidP="0024566D">
      <w:pPr>
        <w:widowControl w:val="0"/>
        <w:jc w:val="both"/>
        <w:rPr>
          <w:rFonts w:ascii="Times New Roman" w:hAnsi="Times New Roman" w:cs="Times New Roman"/>
          <w:b/>
          <w:color w:val="262626"/>
          <w:lang w:val="de-DE"/>
        </w:rPr>
      </w:pPr>
      <w:r>
        <w:rPr>
          <w:rFonts w:ascii="Times New Roman" w:hAnsi="Times New Roman" w:cs="Times New Roman"/>
          <w:b/>
          <w:color w:val="262626"/>
          <w:lang w:val="de-DE"/>
        </w:rPr>
        <w:t>Criteria for membership in the stakeholder engagement group</w:t>
      </w:r>
    </w:p>
    <w:p w14:paraId="34F9DB36" w14:textId="6709D7C1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Potential stakeholders include funders (both governmental and charity) and non-profit</w:t>
      </w:r>
      <w:r w:rsidR="006F05F9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organizations that are part of the academic environment, e.g., swissethics, 3RCC, SCTO etc.</w:t>
      </w:r>
      <w:r w:rsidR="006F05F9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To become a member of the Stakeholder Engagement Group an organization has to provide</w:t>
      </w:r>
      <w:r w:rsidR="006F05F9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direct financial support or support in kind to SwissRN and is required to agree to our mission</w:t>
      </w:r>
      <w:r w:rsidR="006F05F9">
        <w:rPr>
          <w:rFonts w:ascii="Times New Roman" w:hAnsi="Times New Roman" w:cs="Times New Roman"/>
          <w:color w:val="262626"/>
          <w:lang w:val="de-DE"/>
        </w:rPr>
        <w:t xml:space="preserve"> </w:t>
      </w:r>
      <w:r>
        <w:rPr>
          <w:rFonts w:ascii="Times New Roman" w:hAnsi="Times New Roman" w:cs="Times New Roman"/>
          <w:color w:val="262626"/>
          <w:lang w:val="de-DE"/>
        </w:rPr>
        <w:t>and values.</w:t>
      </w:r>
    </w:p>
    <w:p w14:paraId="705B7271" w14:textId="77777777" w:rsidR="00B24E05" w:rsidRDefault="00B24E05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</w:p>
    <w:p w14:paraId="7F42525B" w14:textId="64C8D2DC" w:rsidR="00B24E05" w:rsidRDefault="00606BF8" w:rsidP="0024566D">
      <w:pPr>
        <w:widowControl w:val="0"/>
        <w:jc w:val="both"/>
      </w:pPr>
      <w:r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  <w:t>Annex</w:t>
      </w:r>
      <w:r w:rsidR="000E2A0A"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  <w:t xml:space="preserve"> 3</w:t>
      </w:r>
      <w:r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  <w:t>: Potential Local Network Contact Points</w:t>
      </w:r>
    </w:p>
    <w:p w14:paraId="2E5E7042" w14:textId="533B571B" w:rsidR="00B24E05" w:rsidRDefault="00606BF8" w:rsidP="0024566D">
      <w:pPr>
        <w:pStyle w:val="Listenabsatz"/>
        <w:widowControl w:val="0"/>
        <w:numPr>
          <w:ilvl w:val="0"/>
          <w:numId w:val="2"/>
        </w:numPr>
        <w:jc w:val="both"/>
      </w:pPr>
      <w:r w:rsidRPr="00893614">
        <w:rPr>
          <w:rFonts w:ascii="Times New Roman" w:hAnsi="Times New Roman" w:cs="Times New Roman"/>
          <w:color w:val="262626"/>
          <w:lang w:val="de-DE"/>
        </w:rPr>
        <w:t xml:space="preserve">EPFL: </w:t>
      </w:r>
      <w:hyperlink r:id="rId6">
        <w:r w:rsidRPr="00893614">
          <w:rPr>
            <w:rStyle w:val="InternetLink"/>
            <w:rFonts w:ascii="Times New Roman" w:hAnsi="Times New Roman" w:cs="Times New Roman"/>
            <w:lang w:val="de-DE"/>
          </w:rPr>
          <w:t>Michael Herzog</w:t>
        </w:r>
      </w:hyperlink>
      <w:r w:rsidRPr="00893614">
        <w:rPr>
          <w:rFonts w:ascii="Times New Roman" w:hAnsi="Times New Roman" w:cs="Times New Roman"/>
          <w:color w:val="000000"/>
          <w:lang w:val="de-DE"/>
        </w:rPr>
        <w:t>, Psychophysics</w:t>
      </w:r>
    </w:p>
    <w:p w14:paraId="78056FE9" w14:textId="26897D47" w:rsidR="00B24E05" w:rsidRPr="00893614" w:rsidRDefault="00606BF8" w:rsidP="0024566D">
      <w:pPr>
        <w:pStyle w:val="Listenabsatz"/>
        <w:widowControl w:val="0"/>
        <w:numPr>
          <w:ilvl w:val="0"/>
          <w:numId w:val="2"/>
        </w:numPr>
        <w:jc w:val="both"/>
      </w:pPr>
      <w:r w:rsidRPr="00893614">
        <w:rPr>
          <w:rFonts w:ascii="Times New Roman" w:hAnsi="Times New Roman" w:cs="Times New Roman"/>
          <w:color w:val="000000"/>
          <w:lang w:val="de-DE"/>
        </w:rPr>
        <w:t xml:space="preserve">ETH: </w:t>
      </w:r>
      <w:hyperlink r:id="rId7">
        <w:r w:rsidRPr="00893614">
          <w:rPr>
            <w:rStyle w:val="InternetLink"/>
            <w:rFonts w:ascii="Times New Roman" w:hAnsi="Times New Roman" w:cs="Times New Roman"/>
            <w:lang w:val="de-DE"/>
          </w:rPr>
          <w:t>Nico Beerenwinkel</w:t>
        </w:r>
      </w:hyperlink>
      <w:r w:rsidRPr="00893614">
        <w:rPr>
          <w:rFonts w:ascii="Times New Roman" w:hAnsi="Times New Roman" w:cs="Times New Roman"/>
          <w:color w:val="000000"/>
          <w:lang w:val="de-DE"/>
        </w:rPr>
        <w:t>, Computational Biology</w:t>
      </w:r>
    </w:p>
    <w:p w14:paraId="6ECC1976" w14:textId="0CA7D8DA" w:rsidR="00893614" w:rsidRDefault="00893614" w:rsidP="0024566D">
      <w:pPr>
        <w:pStyle w:val="Listenabsatz"/>
        <w:widowControl w:val="0"/>
        <w:numPr>
          <w:ilvl w:val="0"/>
          <w:numId w:val="2"/>
        </w:numPr>
        <w:jc w:val="both"/>
      </w:pPr>
      <w:r>
        <w:t>S</w:t>
      </w:r>
      <w:r w:rsidRPr="00893614">
        <w:t>wi</w:t>
      </w:r>
      <w:r>
        <w:t>ss Distance Learning University:</w:t>
      </w:r>
      <w:r w:rsidRPr="00893614">
        <w:t xml:space="preserve"> </w:t>
      </w:r>
      <w:hyperlink r:id="rId8" w:history="1">
        <w:r w:rsidRPr="00893614">
          <w:rPr>
            <w:rStyle w:val="Link"/>
          </w:rPr>
          <w:t>Nicolas Rothen</w:t>
        </w:r>
      </w:hyperlink>
      <w:r w:rsidRPr="00893614">
        <w:t>, Cognitive Psychology</w:t>
      </w:r>
    </w:p>
    <w:p w14:paraId="03A338FB" w14:textId="0397D7CD" w:rsidR="00B24E05" w:rsidRDefault="00606BF8" w:rsidP="0024566D">
      <w:pPr>
        <w:pStyle w:val="Listenabsatz"/>
        <w:widowControl w:val="0"/>
        <w:numPr>
          <w:ilvl w:val="0"/>
          <w:numId w:val="2"/>
        </w:numPr>
        <w:jc w:val="both"/>
      </w:pPr>
      <w:r w:rsidRPr="00893614">
        <w:rPr>
          <w:rFonts w:ascii="Times New Roman" w:hAnsi="Times New Roman" w:cs="Times New Roman"/>
          <w:color w:val="262626"/>
          <w:lang w:val="de-DE"/>
        </w:rPr>
        <w:t xml:space="preserve">University of Basel: </w:t>
      </w:r>
      <w:hyperlink r:id="rId9">
        <w:r w:rsidRPr="00893614">
          <w:rPr>
            <w:rStyle w:val="InternetLink"/>
            <w:rFonts w:ascii="Times New Roman" w:hAnsi="Times New Roman" w:cs="Times New Roman"/>
            <w:lang w:val="de-DE"/>
          </w:rPr>
          <w:t>Valentin Amrhein</w:t>
        </w:r>
      </w:hyperlink>
      <w:r w:rsidRPr="00893614">
        <w:rPr>
          <w:rFonts w:ascii="Times New Roman" w:hAnsi="Times New Roman" w:cs="Times New Roman"/>
          <w:color w:val="262626"/>
          <w:lang w:val="de-DE"/>
        </w:rPr>
        <w:t>, Umweltwissenschaften</w:t>
      </w:r>
    </w:p>
    <w:p w14:paraId="27CDA810" w14:textId="733E8021" w:rsidR="00B24E05" w:rsidRDefault="00606BF8" w:rsidP="0024566D">
      <w:pPr>
        <w:pStyle w:val="Listenabsatz"/>
        <w:numPr>
          <w:ilvl w:val="0"/>
          <w:numId w:val="2"/>
        </w:numPr>
        <w:jc w:val="both"/>
      </w:pPr>
      <w:r w:rsidRPr="00893614">
        <w:rPr>
          <w:rFonts w:ascii="Times New Roman" w:hAnsi="Times New Roman" w:cs="Times New Roman"/>
          <w:color w:val="262626"/>
          <w:lang w:val="de-DE"/>
        </w:rPr>
        <w:t xml:space="preserve">University of Basel: </w:t>
      </w:r>
      <w:hyperlink r:id="rId10">
        <w:r w:rsidRPr="00893614">
          <w:rPr>
            <w:rStyle w:val="InternetLink"/>
            <w:rFonts w:ascii="Times New Roman" w:hAnsi="Times New Roman" w:cs="Times New Roman"/>
            <w:lang w:val="de-DE"/>
          </w:rPr>
          <w:t>Christian Kleiber</w:t>
        </w:r>
      </w:hyperlink>
      <w:r w:rsidRPr="00893614">
        <w:rPr>
          <w:rFonts w:ascii="Times New Roman" w:hAnsi="Times New Roman" w:cs="Times New Roman"/>
          <w:color w:val="262626"/>
          <w:lang w:val="de-DE"/>
        </w:rPr>
        <w:t>, Faculty of Business and Economics</w:t>
      </w:r>
    </w:p>
    <w:p w14:paraId="17B52E1B" w14:textId="3FC655B8" w:rsidR="00B24E05" w:rsidRDefault="00606BF8" w:rsidP="0024566D">
      <w:pPr>
        <w:pStyle w:val="Listenabsatz"/>
        <w:widowControl w:val="0"/>
        <w:numPr>
          <w:ilvl w:val="0"/>
          <w:numId w:val="2"/>
        </w:numPr>
        <w:jc w:val="both"/>
      </w:pPr>
      <w:r w:rsidRPr="00893614">
        <w:rPr>
          <w:rFonts w:ascii="Times New Roman" w:hAnsi="Times New Roman" w:cs="Times New Roman"/>
          <w:color w:val="262626"/>
          <w:lang w:val="de-DE"/>
        </w:rPr>
        <w:t xml:space="preserve">University of Bern: </w:t>
      </w:r>
      <w:hyperlink r:id="rId11">
        <w:r w:rsidRPr="00893614">
          <w:rPr>
            <w:rStyle w:val="InternetLink"/>
            <w:rFonts w:ascii="Times New Roman" w:hAnsi="Times New Roman" w:cs="Times New Roman"/>
            <w:lang w:val="de-DE"/>
          </w:rPr>
          <w:t>Nicola Low</w:t>
        </w:r>
      </w:hyperlink>
      <w:r w:rsidRPr="00893614">
        <w:rPr>
          <w:rFonts w:ascii="Times New Roman" w:hAnsi="Times New Roman" w:cs="Times New Roman"/>
          <w:color w:val="262626"/>
          <w:lang w:val="de-DE"/>
        </w:rPr>
        <w:t>, Epidemiology</w:t>
      </w:r>
    </w:p>
    <w:p w14:paraId="1CB66F71" w14:textId="36D344B1" w:rsidR="00B24E05" w:rsidRDefault="00606BF8" w:rsidP="0024566D">
      <w:pPr>
        <w:pStyle w:val="Listenabsatz"/>
        <w:widowControl w:val="0"/>
        <w:numPr>
          <w:ilvl w:val="0"/>
          <w:numId w:val="2"/>
        </w:numPr>
        <w:jc w:val="both"/>
      </w:pPr>
      <w:r w:rsidRPr="00893614">
        <w:rPr>
          <w:rFonts w:ascii="Times New Roman" w:hAnsi="Times New Roman" w:cs="Times New Roman"/>
          <w:color w:val="262626"/>
          <w:lang w:val="de-DE"/>
        </w:rPr>
        <w:t xml:space="preserve">University of Bern: </w:t>
      </w:r>
      <w:hyperlink r:id="rId12">
        <w:r w:rsidRPr="00893614">
          <w:rPr>
            <w:rStyle w:val="InternetLink"/>
            <w:rFonts w:ascii="Times New Roman" w:hAnsi="Times New Roman" w:cs="Times New Roman"/>
            <w:lang w:val="de-DE"/>
          </w:rPr>
          <w:t>Hanno Würbel</w:t>
        </w:r>
      </w:hyperlink>
      <w:r w:rsidRPr="00893614">
        <w:rPr>
          <w:rFonts w:ascii="Times New Roman" w:hAnsi="Times New Roman" w:cs="Times New Roman"/>
          <w:color w:val="262626"/>
          <w:lang w:val="de-DE"/>
        </w:rPr>
        <w:t>, Veterinary Science</w:t>
      </w:r>
    </w:p>
    <w:p w14:paraId="1DDE0D48" w14:textId="61FF13C3" w:rsidR="00B24E05" w:rsidRPr="00893614" w:rsidRDefault="00606BF8" w:rsidP="0024566D">
      <w:pPr>
        <w:pStyle w:val="Listenabsatz"/>
        <w:widowControl w:val="0"/>
        <w:numPr>
          <w:ilvl w:val="0"/>
          <w:numId w:val="2"/>
        </w:numPr>
        <w:jc w:val="both"/>
        <w:rPr>
          <w:rFonts w:ascii="Times New Roman" w:hAnsi="Times New Roman" w:cs="Times New Roman"/>
          <w:color w:val="262626"/>
          <w:lang w:val="de-DE"/>
        </w:rPr>
      </w:pPr>
      <w:r w:rsidRPr="00893614">
        <w:rPr>
          <w:rFonts w:ascii="Times New Roman" w:hAnsi="Times New Roman" w:cs="Times New Roman"/>
          <w:bCs/>
          <w:color w:val="262626"/>
          <w:lang w:val="de-DE"/>
        </w:rPr>
        <w:t>University of Bern:</w:t>
      </w:r>
      <w:r w:rsidRPr="00893614">
        <w:rPr>
          <w:rFonts w:ascii="Times New Roman" w:hAnsi="Times New Roman" w:cs="Times New Roman"/>
          <w:color w:val="262626"/>
          <w:lang w:val="de-DE"/>
        </w:rPr>
        <w:t xml:space="preserve"> </w:t>
      </w:r>
      <w:hyperlink r:id="rId13">
        <w:r w:rsidRPr="00893614">
          <w:rPr>
            <w:rStyle w:val="InternetLink"/>
            <w:rFonts w:ascii="Times New Roman" w:hAnsi="Times New Roman" w:cs="Times New Roman"/>
            <w:lang w:val="de-DE"/>
          </w:rPr>
          <w:t>Michael Schulte-Mecklenbeck</w:t>
        </w:r>
      </w:hyperlink>
      <w:r w:rsidRPr="00893614">
        <w:rPr>
          <w:rFonts w:ascii="Times New Roman" w:hAnsi="Times New Roman" w:cs="Times New Roman"/>
          <w:color w:val="262626"/>
          <w:lang w:val="de-DE"/>
        </w:rPr>
        <w:t>, Consumer Behavior</w:t>
      </w:r>
    </w:p>
    <w:p w14:paraId="642A3FE6" w14:textId="76E939D6" w:rsidR="00893614" w:rsidRDefault="00893614" w:rsidP="0024566D">
      <w:pPr>
        <w:pStyle w:val="Listenabsatz"/>
        <w:widowControl w:val="0"/>
        <w:numPr>
          <w:ilvl w:val="0"/>
          <w:numId w:val="2"/>
        </w:numPr>
        <w:jc w:val="both"/>
      </w:pPr>
      <w:r w:rsidRPr="00893614">
        <w:rPr>
          <w:rFonts w:ascii="Times New Roman" w:hAnsi="Times New Roman" w:cs="Times New Roman"/>
          <w:color w:val="262626"/>
          <w:lang w:val="de-DE"/>
        </w:rPr>
        <w:t>University of Fribourg</w:t>
      </w:r>
      <w:r>
        <w:rPr>
          <w:rFonts w:ascii="Times New Roman" w:hAnsi="Times New Roman" w:cs="Times New Roman"/>
          <w:color w:val="262626"/>
          <w:lang w:val="de-DE"/>
        </w:rPr>
        <w:t>:</w:t>
      </w:r>
      <w:r w:rsidRPr="00893614">
        <w:t xml:space="preserve"> </w:t>
      </w:r>
      <w:hyperlink r:id="rId14" w:history="1">
        <w:r w:rsidRPr="00893614">
          <w:rPr>
            <w:rStyle w:val="Link"/>
            <w:rFonts w:ascii="Times New Roman" w:hAnsi="Times New Roman" w:cs="Times New Roman"/>
            <w:lang w:val="de-DE"/>
          </w:rPr>
          <w:t>Meike Ramon</w:t>
        </w:r>
      </w:hyperlink>
      <w:r w:rsidRPr="00893614">
        <w:rPr>
          <w:rFonts w:ascii="Times New Roman" w:hAnsi="Times New Roman" w:cs="Times New Roman"/>
          <w:color w:val="262626"/>
          <w:lang w:val="de-DE"/>
        </w:rPr>
        <w:t>, Cognitive Neuroscience</w:t>
      </w:r>
      <w:bookmarkStart w:id="1" w:name="_GoBack"/>
      <w:bookmarkEnd w:id="1"/>
    </w:p>
    <w:p w14:paraId="6AB044B7" w14:textId="11A61B66" w:rsidR="00B24E05" w:rsidRPr="00893614" w:rsidRDefault="00606BF8" w:rsidP="0024566D">
      <w:pPr>
        <w:pStyle w:val="Listenabsatz"/>
        <w:widowControl w:val="0"/>
        <w:numPr>
          <w:ilvl w:val="0"/>
          <w:numId w:val="2"/>
        </w:numPr>
        <w:jc w:val="both"/>
      </w:pPr>
      <w:r w:rsidRPr="00893614">
        <w:rPr>
          <w:rFonts w:ascii="Times New Roman" w:hAnsi="Times New Roman" w:cs="Times New Roman"/>
          <w:color w:val="262626"/>
          <w:lang w:val="de-DE"/>
        </w:rPr>
        <w:t xml:space="preserve">University of Geneva: </w:t>
      </w:r>
      <w:hyperlink r:id="rId15">
        <w:r w:rsidRPr="00893614">
          <w:rPr>
            <w:rStyle w:val="InternetLink"/>
            <w:rFonts w:ascii="Times New Roman" w:hAnsi="Times New Roman" w:cs="Times New Roman"/>
            <w:lang w:val="de-DE"/>
          </w:rPr>
          <w:t>Florian Cova</w:t>
        </w:r>
      </w:hyperlink>
      <w:r w:rsidRPr="00893614">
        <w:rPr>
          <w:rFonts w:ascii="Times New Roman" w:hAnsi="Times New Roman" w:cs="Times New Roman"/>
          <w:color w:val="000000"/>
          <w:lang w:val="de-DE"/>
        </w:rPr>
        <w:t>, Swiss Center for affective Sciences</w:t>
      </w:r>
    </w:p>
    <w:p w14:paraId="725949D0" w14:textId="6C5CB51C" w:rsidR="00893614" w:rsidRDefault="00893614" w:rsidP="0024566D">
      <w:pPr>
        <w:pStyle w:val="Listenabsatz"/>
        <w:widowControl w:val="0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color w:val="000000"/>
          <w:lang w:val="de-DE"/>
        </w:rPr>
        <w:t xml:space="preserve">University of Geneva/EPFL: Michael Dayan, Data </w:t>
      </w:r>
      <w:commentRangeStart w:id="2"/>
      <w:r>
        <w:rPr>
          <w:rFonts w:ascii="Times New Roman" w:hAnsi="Times New Roman" w:cs="Times New Roman"/>
          <w:color w:val="000000"/>
          <w:lang w:val="de-DE"/>
        </w:rPr>
        <w:t>Science</w:t>
      </w:r>
      <w:commentRangeEnd w:id="2"/>
      <w:r w:rsidR="006836B0">
        <w:rPr>
          <w:rStyle w:val="Kommentarzeichen"/>
        </w:rPr>
        <w:commentReference w:id="2"/>
      </w:r>
    </w:p>
    <w:p w14:paraId="07491E37" w14:textId="2C75DFB0" w:rsidR="00B24E05" w:rsidRDefault="00606BF8" w:rsidP="0024566D">
      <w:pPr>
        <w:pStyle w:val="Listenabsatz"/>
        <w:widowControl w:val="0"/>
        <w:numPr>
          <w:ilvl w:val="0"/>
          <w:numId w:val="2"/>
        </w:numPr>
        <w:jc w:val="both"/>
      </w:pPr>
      <w:r w:rsidRPr="00893614">
        <w:rPr>
          <w:rFonts w:ascii="Times New Roman" w:hAnsi="Times New Roman" w:cs="Times New Roman"/>
          <w:color w:val="262626"/>
          <w:lang w:val="de-DE"/>
        </w:rPr>
        <w:t xml:space="preserve">University of Lausanne: </w:t>
      </w:r>
      <w:hyperlink r:id="rId17">
        <w:r w:rsidRPr="00893614">
          <w:rPr>
            <w:rStyle w:val="InternetLink"/>
            <w:rFonts w:ascii="Times New Roman" w:hAnsi="Times New Roman" w:cs="Times New Roman"/>
            <w:lang w:val="de-DE"/>
          </w:rPr>
          <w:t>Marc Robinson-Rechavi</w:t>
        </w:r>
      </w:hyperlink>
      <w:r w:rsidRPr="00893614">
        <w:rPr>
          <w:rFonts w:ascii="Times New Roman" w:hAnsi="Times New Roman" w:cs="Times New Roman"/>
          <w:color w:val="262626"/>
          <w:lang w:val="de-DE"/>
        </w:rPr>
        <w:t>, Bioinformatics</w:t>
      </w:r>
    </w:p>
    <w:p w14:paraId="1B18CF84" w14:textId="41132F4A" w:rsidR="00B24E05" w:rsidRDefault="00606BF8" w:rsidP="0024566D">
      <w:pPr>
        <w:pStyle w:val="Listenabsatz"/>
        <w:widowControl w:val="0"/>
        <w:numPr>
          <w:ilvl w:val="0"/>
          <w:numId w:val="2"/>
        </w:numPr>
        <w:jc w:val="both"/>
      </w:pPr>
      <w:r w:rsidRPr="00893614">
        <w:rPr>
          <w:rFonts w:ascii="Times New Roman" w:hAnsi="Times New Roman" w:cs="Times New Roman"/>
          <w:color w:val="262626"/>
          <w:lang w:val="de-DE"/>
        </w:rPr>
        <w:t xml:space="preserve">University of Neuchâtel: </w:t>
      </w:r>
      <w:hyperlink r:id="rId18">
        <w:r w:rsidRPr="00893614">
          <w:rPr>
            <w:rStyle w:val="InternetLink"/>
            <w:rFonts w:ascii="Times New Roman" w:hAnsi="Times New Roman" w:cs="Times New Roman"/>
            <w:lang w:val="de-DE"/>
          </w:rPr>
          <w:t>Tania Zittoun</w:t>
        </w:r>
      </w:hyperlink>
      <w:r w:rsidRPr="00893614">
        <w:rPr>
          <w:rFonts w:ascii="Times New Roman" w:hAnsi="Times New Roman" w:cs="Times New Roman"/>
          <w:color w:val="000000"/>
          <w:lang w:val="de-DE"/>
        </w:rPr>
        <w:t>, Psychology</w:t>
      </w:r>
    </w:p>
    <w:p w14:paraId="1BC5BC51" w14:textId="737135BD" w:rsidR="00893614" w:rsidRDefault="00893614" w:rsidP="0024566D">
      <w:pPr>
        <w:pStyle w:val="Listenabsatz"/>
        <w:widowControl w:val="0"/>
        <w:numPr>
          <w:ilvl w:val="0"/>
          <w:numId w:val="2"/>
        </w:numPr>
        <w:jc w:val="both"/>
      </w:pPr>
      <w:r w:rsidRPr="00893614">
        <w:rPr>
          <w:rFonts w:ascii="Times New Roman" w:hAnsi="Times New Roman" w:cs="Times New Roman"/>
          <w:color w:val="262626"/>
          <w:lang w:val="de-DE"/>
        </w:rPr>
        <w:t>University of Neuchâtel</w:t>
      </w:r>
      <w:r>
        <w:rPr>
          <w:rFonts w:ascii="Times New Roman" w:hAnsi="Times New Roman" w:cs="Times New Roman"/>
          <w:color w:val="262626"/>
          <w:lang w:val="de-DE"/>
        </w:rPr>
        <w:t xml:space="preserve">: </w:t>
      </w:r>
      <w:hyperlink r:id="rId19" w:history="1">
        <w:r w:rsidRPr="006836B0">
          <w:rPr>
            <w:rStyle w:val="Link"/>
            <w:rFonts w:ascii="Times New Roman" w:hAnsi="Times New Roman" w:cs="Times New Roman"/>
            <w:lang w:val="de-DE"/>
          </w:rPr>
          <w:t>Laurenz Meier</w:t>
        </w:r>
      </w:hyperlink>
      <w:r>
        <w:rPr>
          <w:rFonts w:ascii="Times New Roman" w:hAnsi="Times New Roman" w:cs="Times New Roman"/>
          <w:color w:val="262626"/>
          <w:lang w:val="de-DE"/>
        </w:rPr>
        <w:t>, Occupational</w:t>
      </w:r>
      <w:r w:rsidRPr="00893614">
        <w:rPr>
          <w:rFonts w:ascii="Times New Roman" w:hAnsi="Times New Roman" w:cs="Times New Roman"/>
          <w:color w:val="000000"/>
          <w:lang w:val="de-DE"/>
        </w:rPr>
        <w:t xml:space="preserve"> Psychology</w:t>
      </w:r>
    </w:p>
    <w:p w14:paraId="21DDC2E3" w14:textId="180A073F" w:rsidR="00B24E05" w:rsidRDefault="00606BF8" w:rsidP="0024566D">
      <w:pPr>
        <w:pStyle w:val="Listenabsatz"/>
        <w:widowControl w:val="0"/>
        <w:numPr>
          <w:ilvl w:val="0"/>
          <w:numId w:val="2"/>
        </w:numPr>
        <w:jc w:val="both"/>
      </w:pPr>
      <w:r w:rsidRPr="00893614">
        <w:rPr>
          <w:rFonts w:ascii="Times New Roman" w:hAnsi="Times New Roman" w:cs="Times New Roman"/>
          <w:color w:val="262626"/>
          <w:lang w:val="de-DE"/>
        </w:rPr>
        <w:t xml:space="preserve">University of Zurich: </w:t>
      </w:r>
      <w:hyperlink r:id="rId20">
        <w:r w:rsidRPr="00893614">
          <w:rPr>
            <w:rStyle w:val="InternetLink"/>
            <w:rFonts w:ascii="Times New Roman" w:hAnsi="Times New Roman" w:cs="Times New Roman"/>
            <w:lang w:val="de-DE"/>
          </w:rPr>
          <w:t>Leonhard Held</w:t>
        </w:r>
      </w:hyperlink>
      <w:r w:rsidRPr="00893614">
        <w:rPr>
          <w:rFonts w:ascii="Times New Roman" w:hAnsi="Times New Roman" w:cs="Times New Roman"/>
          <w:color w:val="262626"/>
          <w:lang w:val="de-DE"/>
        </w:rPr>
        <w:t>, Biostatistics</w:t>
      </w:r>
    </w:p>
    <w:p w14:paraId="538A4053" w14:textId="53C4BBCD" w:rsidR="00B24E05" w:rsidRDefault="00606BF8" w:rsidP="0024566D">
      <w:pPr>
        <w:pStyle w:val="Listenabsatz"/>
        <w:widowControl w:val="0"/>
        <w:numPr>
          <w:ilvl w:val="0"/>
          <w:numId w:val="2"/>
        </w:numPr>
        <w:jc w:val="both"/>
      </w:pPr>
      <w:r w:rsidRPr="00893614">
        <w:rPr>
          <w:rFonts w:ascii="Times New Roman" w:hAnsi="Times New Roman" w:cs="Times New Roman"/>
          <w:color w:val="262626"/>
          <w:lang w:val="de-DE"/>
        </w:rPr>
        <w:t xml:space="preserve">University of Zurich: </w:t>
      </w:r>
      <w:hyperlink r:id="rId21">
        <w:r w:rsidRPr="00893614">
          <w:rPr>
            <w:rStyle w:val="InternetLink"/>
            <w:rFonts w:ascii="Times New Roman" w:hAnsi="Times New Roman" w:cs="Times New Roman"/>
            <w:lang w:val="de-DE"/>
          </w:rPr>
          <w:t>Johannes Ullrich</w:t>
        </w:r>
      </w:hyperlink>
      <w:r w:rsidRPr="00893614">
        <w:rPr>
          <w:rFonts w:ascii="Times New Roman" w:hAnsi="Times New Roman" w:cs="Times New Roman"/>
          <w:color w:val="262626"/>
          <w:lang w:val="de-DE"/>
        </w:rPr>
        <w:t>, Sozialpsychologie</w:t>
      </w:r>
    </w:p>
    <w:p w14:paraId="02B85A2E" w14:textId="77777777" w:rsidR="006836B0" w:rsidRDefault="00606BF8" w:rsidP="0024566D">
      <w:pPr>
        <w:pStyle w:val="Listenabsatz"/>
        <w:widowControl w:val="0"/>
        <w:numPr>
          <w:ilvl w:val="0"/>
          <w:numId w:val="2"/>
        </w:numPr>
        <w:jc w:val="both"/>
      </w:pPr>
      <w:r w:rsidRPr="00893614">
        <w:rPr>
          <w:rFonts w:ascii="Times New Roman" w:hAnsi="Times New Roman" w:cs="Times New Roman"/>
          <w:color w:val="262626"/>
          <w:lang w:val="de-DE"/>
        </w:rPr>
        <w:t xml:space="preserve">Zurich University of Applied Science: </w:t>
      </w:r>
      <w:hyperlink r:id="rId22">
        <w:r w:rsidRPr="00893614">
          <w:rPr>
            <w:rStyle w:val="InternetLink"/>
            <w:rFonts w:ascii="Times New Roman" w:hAnsi="Times New Roman" w:cs="Times New Roman"/>
            <w:lang w:val="de-DE"/>
          </w:rPr>
          <w:t>Andreas Gerber-Grote</w:t>
        </w:r>
      </w:hyperlink>
      <w:r w:rsidRPr="00893614">
        <w:rPr>
          <w:rFonts w:ascii="Times New Roman" w:hAnsi="Times New Roman" w:cs="Times New Roman"/>
          <w:color w:val="262626"/>
          <w:lang w:val="de-DE"/>
        </w:rPr>
        <w:t>, Health economics</w:t>
      </w:r>
    </w:p>
    <w:p w14:paraId="44606972" w14:textId="77777777" w:rsidR="006836B0" w:rsidRDefault="006836B0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</w:p>
    <w:p w14:paraId="20D31B1B" w14:textId="756840BE" w:rsidR="00B24E05" w:rsidRPr="006836B0" w:rsidRDefault="00606BF8" w:rsidP="0024566D">
      <w:pPr>
        <w:widowControl w:val="0"/>
        <w:jc w:val="both"/>
      </w:pPr>
      <w:r w:rsidRPr="006836B0">
        <w:rPr>
          <w:rFonts w:ascii="Times New Roman" w:hAnsi="Times New Roman" w:cs="Times New Roman"/>
          <w:color w:val="262626"/>
          <w:lang w:val="de-DE"/>
        </w:rPr>
        <w:t>(Not all have been contacted yet)</w:t>
      </w:r>
    </w:p>
    <w:p w14:paraId="5DC3A450" w14:textId="77777777" w:rsidR="00B24E05" w:rsidRDefault="00B24E05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</w:p>
    <w:p w14:paraId="3583722C" w14:textId="5B0A53D2" w:rsidR="00B24E05" w:rsidRDefault="000E2A0A" w:rsidP="0024566D">
      <w:pPr>
        <w:widowControl w:val="0"/>
        <w:jc w:val="both"/>
      </w:pPr>
      <w:r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  <w:t>Annex 4</w:t>
      </w:r>
      <w:r w:rsidR="00606BF8"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  <w:t>: Potential Stakeholders in Switzerland</w:t>
      </w:r>
    </w:p>
    <w:p w14:paraId="70806622" w14:textId="77777777" w:rsidR="00586F91" w:rsidRDefault="00FE223B" w:rsidP="0024566D">
      <w:pPr>
        <w:pStyle w:val="Listenabsatz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color w:val="262626"/>
          <w:lang w:val="de-DE"/>
        </w:rPr>
      </w:pPr>
      <w:hyperlink r:id="rId23" w:history="1">
        <w:r w:rsidR="00586F91" w:rsidRPr="00586F91">
          <w:rPr>
            <w:rStyle w:val="Link"/>
            <w:rFonts w:ascii="Times New Roman" w:hAnsi="Times New Roman" w:cs="Times New Roman"/>
            <w:lang w:val="de-DE"/>
          </w:rPr>
          <w:t>SNSF</w:t>
        </w:r>
      </w:hyperlink>
    </w:p>
    <w:p w14:paraId="6DF726A3" w14:textId="36CB369C" w:rsidR="00B24E05" w:rsidRPr="006836B0" w:rsidRDefault="00FE223B" w:rsidP="0024566D">
      <w:pPr>
        <w:pStyle w:val="Listenabsatz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color w:val="262626"/>
          <w:lang w:val="de-DE"/>
        </w:rPr>
      </w:pPr>
      <w:hyperlink r:id="rId24" w:history="1">
        <w:r w:rsidR="00606BF8" w:rsidRPr="00BF4CD4">
          <w:rPr>
            <w:rStyle w:val="Link"/>
            <w:rFonts w:ascii="Times New Roman" w:hAnsi="Times New Roman" w:cs="Times New Roman"/>
            <w:lang w:val="de-DE"/>
          </w:rPr>
          <w:t>Swiss Academies of Arts and Sciences</w:t>
        </w:r>
      </w:hyperlink>
    </w:p>
    <w:p w14:paraId="3D922DC8" w14:textId="6E5C5AFC" w:rsidR="00B24E05" w:rsidRPr="006836B0" w:rsidRDefault="00FE223B" w:rsidP="0024566D">
      <w:pPr>
        <w:pStyle w:val="Listenabsatz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color w:val="262626"/>
          <w:lang w:val="de-DE"/>
        </w:rPr>
      </w:pPr>
      <w:hyperlink r:id="rId25" w:history="1">
        <w:r w:rsidR="00606BF8" w:rsidRPr="00BF4CD4">
          <w:rPr>
            <w:rStyle w:val="Link"/>
            <w:rFonts w:ascii="Times New Roman" w:hAnsi="Times New Roman" w:cs="Times New Roman"/>
            <w:lang w:val="de-DE"/>
          </w:rPr>
          <w:t>swissuniversities</w:t>
        </w:r>
      </w:hyperlink>
    </w:p>
    <w:p w14:paraId="2BF32128" w14:textId="4224D1FA" w:rsidR="00B24E05" w:rsidRPr="006836B0" w:rsidRDefault="00FE223B" w:rsidP="0024566D">
      <w:pPr>
        <w:pStyle w:val="Listenabsatz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color w:val="262626"/>
          <w:lang w:val="de-DE"/>
        </w:rPr>
      </w:pPr>
      <w:hyperlink r:id="rId26" w:history="1">
        <w:r w:rsidR="00606BF8" w:rsidRPr="00BF4CD4">
          <w:rPr>
            <w:rStyle w:val="Link"/>
            <w:rFonts w:ascii="Times New Roman" w:hAnsi="Times New Roman" w:cs="Times New Roman"/>
            <w:lang w:val="de-DE"/>
          </w:rPr>
          <w:t>FSVO</w:t>
        </w:r>
      </w:hyperlink>
    </w:p>
    <w:p w14:paraId="294BCAA8" w14:textId="7CB6CD19" w:rsidR="00B24E05" w:rsidRPr="006836B0" w:rsidRDefault="00FE223B" w:rsidP="0024566D">
      <w:pPr>
        <w:pStyle w:val="Listenabsatz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color w:val="262626"/>
          <w:lang w:val="de-DE"/>
        </w:rPr>
      </w:pPr>
      <w:hyperlink r:id="rId27" w:history="1">
        <w:r w:rsidR="00606BF8" w:rsidRPr="00BF4CD4">
          <w:rPr>
            <w:rStyle w:val="Link"/>
            <w:rFonts w:ascii="Times New Roman" w:hAnsi="Times New Roman" w:cs="Times New Roman"/>
            <w:lang w:val="de-DE"/>
          </w:rPr>
          <w:t>FOAG</w:t>
        </w:r>
      </w:hyperlink>
    </w:p>
    <w:p w14:paraId="5BAA61AD" w14:textId="7300D188" w:rsidR="00B24E05" w:rsidRPr="006836B0" w:rsidRDefault="00FE223B" w:rsidP="0024566D">
      <w:pPr>
        <w:pStyle w:val="Listenabsatz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color w:val="262626"/>
          <w:lang w:val="de-DE"/>
        </w:rPr>
      </w:pPr>
      <w:hyperlink r:id="rId28" w:history="1">
        <w:r w:rsidR="00606BF8" w:rsidRPr="00BF4CD4">
          <w:rPr>
            <w:rStyle w:val="Link"/>
            <w:rFonts w:ascii="Times New Roman" w:hAnsi="Times New Roman" w:cs="Times New Roman"/>
            <w:lang w:val="de-DE"/>
          </w:rPr>
          <w:t>FOEN</w:t>
        </w:r>
      </w:hyperlink>
    </w:p>
    <w:p w14:paraId="6CDEA531" w14:textId="77777777" w:rsidR="006836B0" w:rsidRPr="006836B0" w:rsidRDefault="00FE223B" w:rsidP="0024566D">
      <w:pPr>
        <w:pStyle w:val="Listenabsatz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color w:val="262626"/>
          <w:lang w:val="de-DE"/>
        </w:rPr>
      </w:pPr>
      <w:hyperlink r:id="rId29" w:history="1">
        <w:r w:rsidR="006836B0" w:rsidRPr="006836B0">
          <w:rPr>
            <w:rStyle w:val="Link"/>
            <w:rFonts w:ascii="Times New Roman" w:hAnsi="Times New Roman" w:cs="Times New Roman"/>
            <w:lang w:val="de-DE"/>
          </w:rPr>
          <w:t>FORS</w:t>
        </w:r>
      </w:hyperlink>
    </w:p>
    <w:p w14:paraId="3272111A" w14:textId="148797FB" w:rsidR="00B24E05" w:rsidRPr="006836B0" w:rsidRDefault="00FE223B" w:rsidP="0024566D">
      <w:pPr>
        <w:pStyle w:val="Listenabsatz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color w:val="262626"/>
          <w:lang w:val="de-DE"/>
        </w:rPr>
      </w:pPr>
      <w:hyperlink r:id="rId30" w:history="1">
        <w:r w:rsidR="00606BF8" w:rsidRPr="00763DA3">
          <w:rPr>
            <w:rStyle w:val="Link"/>
            <w:rFonts w:ascii="Times New Roman" w:hAnsi="Times New Roman" w:cs="Times New Roman"/>
            <w:lang w:val="de-DE"/>
          </w:rPr>
          <w:t>SERI</w:t>
        </w:r>
      </w:hyperlink>
    </w:p>
    <w:p w14:paraId="5D06D175" w14:textId="1CBA26AA" w:rsidR="00B24E05" w:rsidRPr="006836B0" w:rsidRDefault="00FE223B" w:rsidP="0024566D">
      <w:pPr>
        <w:pStyle w:val="Listenabsatz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color w:val="262626"/>
          <w:lang w:val="de-DE"/>
        </w:rPr>
      </w:pPr>
      <w:hyperlink r:id="rId31" w:history="1">
        <w:r w:rsidR="00606BF8" w:rsidRPr="00763DA3">
          <w:rPr>
            <w:rStyle w:val="Link"/>
            <w:rFonts w:ascii="Times New Roman" w:hAnsi="Times New Roman" w:cs="Times New Roman"/>
            <w:lang w:val="de-DE"/>
          </w:rPr>
          <w:t>swissmedic</w:t>
        </w:r>
      </w:hyperlink>
    </w:p>
    <w:p w14:paraId="699E6C7D" w14:textId="79AB6FB3" w:rsidR="00B24E05" w:rsidRPr="006836B0" w:rsidRDefault="00FE223B" w:rsidP="0024566D">
      <w:pPr>
        <w:pStyle w:val="Listenabsatz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color w:val="262626"/>
          <w:lang w:val="de-DE"/>
        </w:rPr>
      </w:pPr>
      <w:hyperlink r:id="rId32" w:history="1">
        <w:r w:rsidR="00606BF8" w:rsidRPr="0046563D">
          <w:rPr>
            <w:rStyle w:val="Link"/>
            <w:rFonts w:ascii="Times New Roman" w:hAnsi="Times New Roman" w:cs="Times New Roman"/>
            <w:lang w:val="de-DE"/>
          </w:rPr>
          <w:t>swissethics</w:t>
        </w:r>
      </w:hyperlink>
    </w:p>
    <w:p w14:paraId="7DB4E254" w14:textId="0A3A2D0E" w:rsidR="00B24E05" w:rsidRPr="006836B0" w:rsidRDefault="00FE223B" w:rsidP="0024566D">
      <w:pPr>
        <w:pStyle w:val="Listenabsatz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color w:val="262626"/>
          <w:lang w:val="de-DE"/>
        </w:rPr>
      </w:pPr>
      <w:hyperlink r:id="rId33" w:history="1">
        <w:r w:rsidR="00606BF8" w:rsidRPr="0079463E">
          <w:rPr>
            <w:rStyle w:val="Link"/>
            <w:rFonts w:ascii="Times New Roman" w:hAnsi="Times New Roman" w:cs="Times New Roman"/>
            <w:lang w:val="de-DE"/>
          </w:rPr>
          <w:t>Ethics committees for animal experimentation</w:t>
        </w:r>
      </w:hyperlink>
    </w:p>
    <w:p w14:paraId="1F5BB870" w14:textId="40822792" w:rsidR="00B24E05" w:rsidRPr="006836B0" w:rsidRDefault="00FE223B" w:rsidP="0024566D">
      <w:pPr>
        <w:pStyle w:val="Listenabsatz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color w:val="262626"/>
          <w:lang w:val="de-DE"/>
        </w:rPr>
      </w:pPr>
      <w:hyperlink r:id="rId34" w:history="1">
        <w:r w:rsidR="00606BF8" w:rsidRPr="0079463E">
          <w:rPr>
            <w:rStyle w:val="Link"/>
            <w:rFonts w:ascii="Times New Roman" w:hAnsi="Times New Roman" w:cs="Times New Roman"/>
            <w:lang w:val="de-DE"/>
          </w:rPr>
          <w:t>3RCC</w:t>
        </w:r>
      </w:hyperlink>
    </w:p>
    <w:p w14:paraId="1CBF6759" w14:textId="718EFACF" w:rsidR="00B24E05" w:rsidRPr="006836B0" w:rsidRDefault="00FE223B" w:rsidP="0024566D">
      <w:pPr>
        <w:pStyle w:val="Listenabsatz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color w:val="262626"/>
          <w:lang w:val="de-DE"/>
        </w:rPr>
      </w:pPr>
      <w:hyperlink r:id="rId35" w:history="1">
        <w:r w:rsidR="00606BF8" w:rsidRPr="00D975E7">
          <w:rPr>
            <w:rStyle w:val="Link"/>
            <w:rFonts w:ascii="Times New Roman" w:hAnsi="Times New Roman" w:cs="Times New Roman"/>
            <w:lang w:val="de-DE"/>
          </w:rPr>
          <w:t>SCTO</w:t>
        </w:r>
      </w:hyperlink>
    </w:p>
    <w:p w14:paraId="75EC7FD2" w14:textId="0D71BFC8" w:rsidR="00B24E05" w:rsidRPr="006836B0" w:rsidRDefault="00606BF8" w:rsidP="0024566D">
      <w:pPr>
        <w:pStyle w:val="Listenabsatz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color w:val="262626"/>
          <w:lang w:val="de-DE"/>
        </w:rPr>
      </w:pPr>
      <w:r w:rsidRPr="006836B0">
        <w:rPr>
          <w:rFonts w:ascii="Times New Roman" w:hAnsi="Times New Roman" w:cs="Times New Roman"/>
          <w:color w:val="262626"/>
          <w:lang w:val="de-DE"/>
        </w:rPr>
        <w:t>Learned societies</w:t>
      </w:r>
    </w:p>
    <w:p w14:paraId="0CF087DD" w14:textId="77777777" w:rsidR="00B24E05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(Not all have been contacted yet)</w:t>
      </w:r>
    </w:p>
    <w:p w14:paraId="0298E468" w14:textId="77777777" w:rsidR="00B24E05" w:rsidRDefault="00B24E05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</w:p>
    <w:p w14:paraId="3E7F2952" w14:textId="173AE755" w:rsidR="00B24E05" w:rsidRDefault="000E2A0A" w:rsidP="0024566D">
      <w:pPr>
        <w:widowControl w:val="0"/>
        <w:jc w:val="both"/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</w:pPr>
      <w:r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  <w:t>Annex 5</w:t>
      </w:r>
      <w:r w:rsidR="00606BF8">
        <w:rPr>
          <w:rFonts w:ascii="Times New Roman" w:hAnsi="Times New Roman" w:cs="Times New Roman"/>
          <w:b/>
          <w:color w:val="345A8B"/>
          <w:sz w:val="32"/>
          <w:szCs w:val="32"/>
          <w:lang w:val="de-DE"/>
        </w:rPr>
        <w:t>: Potential International Partners</w:t>
      </w:r>
    </w:p>
    <w:p w14:paraId="40BA8996" w14:textId="361CCD5F" w:rsidR="00BF40EC" w:rsidRDefault="00FE223B" w:rsidP="0024566D">
      <w:pPr>
        <w:pStyle w:val="Listenabsatz"/>
        <w:widowControl w:val="0"/>
        <w:numPr>
          <w:ilvl w:val="0"/>
          <w:numId w:val="5"/>
        </w:numPr>
        <w:jc w:val="both"/>
        <w:rPr>
          <w:rFonts w:ascii="Times New Roman" w:hAnsi="Times New Roman" w:cs="Times New Roman"/>
          <w:color w:val="262626"/>
          <w:lang w:val="de-DE"/>
        </w:rPr>
      </w:pPr>
      <w:hyperlink r:id="rId36" w:history="1">
        <w:r w:rsidR="00BF40EC" w:rsidRPr="0024566D">
          <w:rPr>
            <w:rStyle w:val="Link"/>
            <w:rFonts w:ascii="Times New Roman" w:hAnsi="Times New Roman" w:cs="Times New Roman"/>
            <w:lang w:val="de-DE"/>
          </w:rPr>
          <w:t>UKRN</w:t>
        </w:r>
      </w:hyperlink>
      <w:r w:rsidR="00606BF8" w:rsidRPr="00BF40EC">
        <w:rPr>
          <w:rFonts w:ascii="Times New Roman" w:hAnsi="Times New Roman" w:cs="Times New Roman"/>
          <w:color w:val="262626"/>
          <w:lang w:val="de-DE"/>
        </w:rPr>
        <w:t xml:space="preserve"> </w:t>
      </w:r>
    </w:p>
    <w:p w14:paraId="2F6109D5" w14:textId="4F3D15BC" w:rsidR="00B24E05" w:rsidRPr="00BF40EC" w:rsidRDefault="00606BF8" w:rsidP="0024566D">
      <w:pPr>
        <w:pStyle w:val="Listenabsatz"/>
        <w:widowControl w:val="0"/>
        <w:numPr>
          <w:ilvl w:val="0"/>
          <w:numId w:val="5"/>
        </w:numPr>
        <w:jc w:val="both"/>
        <w:rPr>
          <w:rFonts w:ascii="Times New Roman" w:hAnsi="Times New Roman" w:cs="Times New Roman"/>
          <w:color w:val="262626"/>
          <w:lang w:val="de-DE"/>
        </w:rPr>
      </w:pPr>
      <w:r w:rsidRPr="00BF40EC">
        <w:rPr>
          <w:rFonts w:ascii="Times New Roman" w:hAnsi="Times New Roman" w:cs="Times New Roman"/>
          <w:color w:val="262626"/>
          <w:lang w:val="de-DE"/>
        </w:rPr>
        <w:t>GermanRN</w:t>
      </w:r>
    </w:p>
    <w:p w14:paraId="30FD3F85" w14:textId="137D430C" w:rsidR="00BF40EC" w:rsidRDefault="00FE223B" w:rsidP="0024566D">
      <w:pPr>
        <w:pStyle w:val="Listenabsatz"/>
        <w:widowControl w:val="0"/>
        <w:numPr>
          <w:ilvl w:val="0"/>
          <w:numId w:val="5"/>
        </w:numPr>
        <w:jc w:val="both"/>
        <w:rPr>
          <w:rFonts w:ascii="Times New Roman" w:hAnsi="Times New Roman" w:cs="Times New Roman"/>
          <w:color w:val="262626"/>
          <w:lang w:val="de-DE"/>
        </w:rPr>
      </w:pPr>
      <w:hyperlink r:id="rId37" w:history="1">
        <w:r w:rsidR="00606BF8" w:rsidRPr="0024566D">
          <w:rPr>
            <w:rStyle w:val="Link"/>
            <w:rFonts w:ascii="Times New Roman" w:hAnsi="Times New Roman" w:cs="Times New Roman"/>
            <w:lang w:val="de-DE"/>
          </w:rPr>
          <w:t>QUES</w:t>
        </w:r>
        <w:r w:rsidR="00BF40EC" w:rsidRPr="0024566D">
          <w:rPr>
            <w:rStyle w:val="Link"/>
            <w:rFonts w:ascii="Times New Roman" w:hAnsi="Times New Roman" w:cs="Times New Roman"/>
            <w:lang w:val="de-DE"/>
          </w:rPr>
          <w:t>T at Berlin Institute of Health</w:t>
        </w:r>
      </w:hyperlink>
      <w:r w:rsidR="00606BF8" w:rsidRPr="00BF40EC">
        <w:rPr>
          <w:rFonts w:ascii="Times New Roman" w:hAnsi="Times New Roman" w:cs="Times New Roman"/>
          <w:color w:val="262626"/>
          <w:lang w:val="de-DE"/>
        </w:rPr>
        <w:t xml:space="preserve"> </w:t>
      </w:r>
    </w:p>
    <w:p w14:paraId="57A0785B" w14:textId="13DAD5A5" w:rsidR="00BF40EC" w:rsidRDefault="00FE223B" w:rsidP="0024566D">
      <w:pPr>
        <w:pStyle w:val="Listenabsatz"/>
        <w:widowControl w:val="0"/>
        <w:numPr>
          <w:ilvl w:val="0"/>
          <w:numId w:val="5"/>
        </w:numPr>
        <w:jc w:val="both"/>
        <w:rPr>
          <w:rFonts w:ascii="Times New Roman" w:hAnsi="Times New Roman" w:cs="Times New Roman"/>
          <w:color w:val="262626"/>
          <w:lang w:val="de-DE"/>
        </w:rPr>
      </w:pPr>
      <w:hyperlink r:id="rId38" w:history="1">
        <w:r w:rsidR="00BF40EC" w:rsidRPr="0024566D">
          <w:rPr>
            <w:rStyle w:val="Link"/>
            <w:rFonts w:ascii="Times New Roman" w:hAnsi="Times New Roman" w:cs="Times New Roman"/>
            <w:lang w:val="de-DE"/>
          </w:rPr>
          <w:t>Open Science Center at LMU</w:t>
        </w:r>
      </w:hyperlink>
    </w:p>
    <w:p w14:paraId="26D7932D" w14:textId="77777777" w:rsidR="0024566D" w:rsidRPr="0024566D" w:rsidRDefault="00FE223B" w:rsidP="0024566D">
      <w:pPr>
        <w:pStyle w:val="Listenabsatz"/>
        <w:widowControl w:val="0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lang w:val="de-DE"/>
        </w:rPr>
      </w:pPr>
      <w:hyperlink r:id="rId39" w:history="1">
        <w:r w:rsidR="0024566D" w:rsidRPr="0024566D">
          <w:rPr>
            <w:rStyle w:val="Link"/>
            <w:rFonts w:ascii="Times New Roman" w:hAnsi="Times New Roman" w:cs="Times New Roman"/>
            <w:lang w:val="de-DE"/>
          </w:rPr>
          <w:t>Reproducible Research Oxford</w:t>
        </w:r>
      </w:hyperlink>
    </w:p>
    <w:p w14:paraId="7ED387AC" w14:textId="024F69E6" w:rsidR="00BF40EC" w:rsidRDefault="00606BF8" w:rsidP="0024566D">
      <w:pPr>
        <w:pStyle w:val="Listenabsatz"/>
        <w:widowControl w:val="0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lang w:val="de-DE"/>
        </w:rPr>
      </w:pPr>
      <w:r w:rsidRPr="00BF40EC">
        <w:rPr>
          <w:rFonts w:ascii="Times New Roman" w:hAnsi="Times New Roman" w:cs="Times New Roman"/>
          <w:color w:val="000000"/>
          <w:lang w:val="de-DE"/>
        </w:rPr>
        <w:t>Resear</w:t>
      </w:r>
      <w:r w:rsidR="00BF40EC">
        <w:rPr>
          <w:rFonts w:ascii="Times New Roman" w:hAnsi="Times New Roman" w:cs="Times New Roman"/>
          <w:color w:val="000000"/>
          <w:lang w:val="de-DE"/>
        </w:rPr>
        <w:t>ch on Research Institute (</w:t>
      </w:r>
      <w:hyperlink r:id="rId40" w:history="1">
        <w:r w:rsidR="00BF40EC" w:rsidRPr="0024566D">
          <w:rPr>
            <w:rStyle w:val="Link"/>
            <w:rFonts w:ascii="Times New Roman" w:hAnsi="Times New Roman" w:cs="Times New Roman"/>
            <w:lang w:val="de-DE"/>
          </w:rPr>
          <w:t>RoRi</w:t>
        </w:r>
      </w:hyperlink>
      <w:r w:rsidR="00BF40EC">
        <w:rPr>
          <w:rFonts w:ascii="Times New Roman" w:hAnsi="Times New Roman" w:cs="Times New Roman"/>
          <w:color w:val="000000"/>
          <w:lang w:val="de-DE"/>
        </w:rPr>
        <w:t>)</w:t>
      </w:r>
      <w:r w:rsidRPr="00BF40EC">
        <w:rPr>
          <w:rFonts w:ascii="Times New Roman" w:hAnsi="Times New Roman" w:cs="Times New Roman"/>
          <w:color w:val="000000"/>
          <w:lang w:val="de-DE"/>
        </w:rPr>
        <w:t xml:space="preserve"> </w:t>
      </w:r>
    </w:p>
    <w:p w14:paraId="3436C54B" w14:textId="3F17E87F" w:rsidR="00B24E05" w:rsidRDefault="00FE223B" w:rsidP="0024566D">
      <w:pPr>
        <w:pStyle w:val="Listenabsatz"/>
        <w:widowControl w:val="0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lang w:val="de-DE"/>
        </w:rPr>
      </w:pPr>
      <w:hyperlink r:id="rId41" w:history="1">
        <w:r w:rsidR="00606BF8" w:rsidRPr="0024566D">
          <w:rPr>
            <w:rStyle w:val="Link"/>
            <w:rFonts w:ascii="Times New Roman" w:hAnsi="Times New Roman" w:cs="Times New Roman"/>
            <w:lang w:val="de-DE"/>
          </w:rPr>
          <w:t>Centre for Science and Technology Studies</w:t>
        </w:r>
      </w:hyperlink>
      <w:r w:rsidR="00BF40EC">
        <w:rPr>
          <w:rFonts w:ascii="Times New Roman" w:hAnsi="Times New Roman" w:cs="Times New Roman"/>
          <w:color w:val="000000"/>
          <w:lang w:val="de-DE"/>
        </w:rPr>
        <w:t xml:space="preserve"> </w:t>
      </w:r>
      <w:r w:rsidR="00606BF8" w:rsidRPr="00BF40EC">
        <w:rPr>
          <w:rFonts w:ascii="Times New Roman" w:hAnsi="Times New Roman" w:cs="Times New Roman"/>
          <w:color w:val="000000"/>
          <w:lang w:val="de-DE"/>
        </w:rPr>
        <w:t>in Leiden</w:t>
      </w:r>
    </w:p>
    <w:p w14:paraId="6D226CA6" w14:textId="19510E66" w:rsidR="00BF40EC" w:rsidRPr="00BF40EC" w:rsidRDefault="00BF40EC" w:rsidP="0024566D">
      <w:pPr>
        <w:pStyle w:val="Listenabsatz"/>
        <w:widowControl w:val="0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lang w:val="de-DE"/>
        </w:rPr>
      </w:pPr>
      <w:r w:rsidRPr="00BF40EC">
        <w:rPr>
          <w:rFonts w:ascii="Times New Roman" w:hAnsi="Times New Roman" w:cs="Times New Roman"/>
          <w:color w:val="000000"/>
          <w:lang w:val="de-DE"/>
        </w:rPr>
        <w:t>Open science communities the Netherlands (</w:t>
      </w:r>
      <w:hyperlink r:id="rId42" w:history="1">
        <w:r w:rsidRPr="00BF40EC">
          <w:rPr>
            <w:rStyle w:val="Link"/>
            <w:rFonts w:ascii="Times New Roman" w:hAnsi="Times New Roman" w:cs="Times New Roman"/>
            <w:lang w:val="de-DE"/>
          </w:rPr>
          <w:t>OSCNL</w:t>
        </w:r>
      </w:hyperlink>
      <w:r>
        <w:rPr>
          <w:rFonts w:ascii="Times New Roman" w:hAnsi="Times New Roman" w:cs="Times New Roman"/>
          <w:color w:val="000000"/>
          <w:lang w:val="de-DE"/>
        </w:rPr>
        <w:t>)</w:t>
      </w:r>
    </w:p>
    <w:p w14:paraId="133F2F00" w14:textId="79FAC4D3" w:rsidR="0024566D" w:rsidRDefault="00606BF8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  <w:r>
        <w:rPr>
          <w:rFonts w:ascii="Times New Roman" w:hAnsi="Times New Roman" w:cs="Times New Roman"/>
          <w:color w:val="262626"/>
          <w:lang w:val="de-DE"/>
        </w:rPr>
        <w:t>(Not all have been contacted yet)</w:t>
      </w:r>
    </w:p>
    <w:p w14:paraId="245DCAD7" w14:textId="77777777" w:rsidR="0024566D" w:rsidRPr="0024566D" w:rsidRDefault="0024566D" w:rsidP="0024566D">
      <w:pPr>
        <w:widowControl w:val="0"/>
        <w:jc w:val="both"/>
        <w:rPr>
          <w:rFonts w:ascii="Times New Roman" w:hAnsi="Times New Roman" w:cs="Times New Roman"/>
          <w:color w:val="262626"/>
          <w:lang w:val="de-DE"/>
        </w:rPr>
      </w:pPr>
    </w:p>
    <w:p w14:paraId="12ECCFCE" w14:textId="77777777" w:rsidR="00B24E05" w:rsidRDefault="00606BF8" w:rsidP="0024566D">
      <w:pPr>
        <w:pStyle w:val="Heading1"/>
        <w:jc w:val="both"/>
        <w:rPr>
          <w:lang w:val="en-US"/>
        </w:rPr>
      </w:pPr>
      <w:r>
        <w:rPr>
          <w:lang w:val="en-US"/>
        </w:rPr>
        <w:t>Provisional Budget</w:t>
      </w:r>
    </w:p>
    <w:p w14:paraId="21ECC5EA" w14:textId="77777777" w:rsidR="00B24E05" w:rsidRDefault="00606BF8" w:rsidP="0024566D">
      <w:pPr>
        <w:widowControl w:val="0"/>
        <w:jc w:val="both"/>
        <w:rPr>
          <w:rFonts w:ascii="Times New Roman" w:hAnsi="Times New Roman" w:cs="Times New Roman"/>
          <w:bCs/>
          <w:color w:val="262626"/>
          <w:lang w:val="en-US"/>
        </w:rPr>
      </w:pPr>
      <w:r>
        <w:rPr>
          <w:rFonts w:ascii="Times New Roman" w:hAnsi="Times New Roman" w:cs="Times New Roman"/>
          <w:bCs/>
          <w:color w:val="262626"/>
          <w:lang w:val="en-US"/>
        </w:rPr>
        <w:t>In order to start and maintain operations, recruit network members and engage with the research community a rough provisional yearly budget includes the following items.</w:t>
      </w:r>
    </w:p>
    <w:p w14:paraId="13715EB4" w14:textId="77777777" w:rsidR="00B24E05" w:rsidRDefault="00B24E05" w:rsidP="0024566D">
      <w:pPr>
        <w:widowControl w:val="0"/>
        <w:jc w:val="both"/>
        <w:rPr>
          <w:rFonts w:ascii="Times New Roman" w:hAnsi="Times New Roman" w:cs="Times New Roman"/>
          <w:bCs/>
          <w:color w:val="262626"/>
          <w:lang w:val="en-US"/>
        </w:rPr>
      </w:pPr>
    </w:p>
    <w:tbl>
      <w:tblPr>
        <w:tblStyle w:val="Tabellenraster"/>
        <w:tblW w:w="7563" w:type="dxa"/>
        <w:jc w:val="center"/>
        <w:tblLook w:val="04A0" w:firstRow="1" w:lastRow="0" w:firstColumn="1" w:lastColumn="0" w:noHBand="0" w:noVBand="1"/>
      </w:tblPr>
      <w:tblGrid>
        <w:gridCol w:w="5053"/>
        <w:gridCol w:w="2510"/>
      </w:tblGrid>
      <w:tr w:rsidR="00B24E05" w14:paraId="1D0B4FF7" w14:textId="77777777">
        <w:trPr>
          <w:jc w:val="center"/>
        </w:trPr>
        <w:tc>
          <w:tcPr>
            <w:tcW w:w="5052" w:type="dxa"/>
            <w:shd w:val="clear" w:color="auto" w:fill="auto"/>
          </w:tcPr>
          <w:p w14:paraId="7F4AD7CF" w14:textId="77777777" w:rsidR="00B24E05" w:rsidRDefault="00606BF8" w:rsidP="0024566D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262626"/>
                <w:lang w:val="en-US"/>
              </w:rPr>
              <w:t>Description</w:t>
            </w:r>
          </w:p>
        </w:tc>
        <w:tc>
          <w:tcPr>
            <w:tcW w:w="2510" w:type="dxa"/>
            <w:shd w:val="clear" w:color="auto" w:fill="auto"/>
          </w:tcPr>
          <w:p w14:paraId="754617C8" w14:textId="77777777" w:rsidR="00B24E05" w:rsidRDefault="00606BF8" w:rsidP="0024566D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262626"/>
                <w:lang w:val="en-US"/>
              </w:rPr>
              <w:t>Amount per annum</w:t>
            </w:r>
          </w:p>
        </w:tc>
      </w:tr>
      <w:tr w:rsidR="00B24E05" w14:paraId="7203DE3E" w14:textId="77777777">
        <w:trPr>
          <w:jc w:val="center"/>
        </w:trPr>
        <w:tc>
          <w:tcPr>
            <w:tcW w:w="5052" w:type="dxa"/>
            <w:shd w:val="clear" w:color="auto" w:fill="auto"/>
          </w:tcPr>
          <w:p w14:paraId="56077764" w14:textId="5B4D9A02" w:rsidR="00B24E05" w:rsidRDefault="00606BF8" w:rsidP="0024566D">
            <w:pPr>
              <w:widowControl w:val="0"/>
              <w:jc w:val="both"/>
            </w:pPr>
            <w:r>
              <w:rPr>
                <w:rFonts w:ascii="Times New Roman" w:hAnsi="Times New Roman" w:cs="Times New Roman"/>
                <w:bCs/>
                <w:color w:val="262626"/>
                <w:lang w:val="en-US"/>
              </w:rPr>
              <w:t>Part-time coordinator</w:t>
            </w:r>
          </w:p>
        </w:tc>
        <w:tc>
          <w:tcPr>
            <w:tcW w:w="2510" w:type="dxa"/>
            <w:shd w:val="clear" w:color="auto" w:fill="auto"/>
          </w:tcPr>
          <w:p w14:paraId="777C2E29" w14:textId="77777777" w:rsidR="00B24E05" w:rsidRDefault="00606BF8" w:rsidP="0024566D">
            <w:pPr>
              <w:widowControl w:val="0"/>
              <w:jc w:val="both"/>
              <w:rPr>
                <w:rFonts w:ascii="Times New Roman" w:hAnsi="Times New Roman" w:cs="Times New Roman"/>
                <w:bCs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262626"/>
                <w:lang w:val="en-US"/>
              </w:rPr>
              <w:t>40'000 CHF</w:t>
            </w:r>
          </w:p>
        </w:tc>
      </w:tr>
      <w:tr w:rsidR="00B24E05" w14:paraId="4DD57D5E" w14:textId="77777777">
        <w:trPr>
          <w:jc w:val="center"/>
        </w:trPr>
        <w:tc>
          <w:tcPr>
            <w:tcW w:w="5052" w:type="dxa"/>
            <w:shd w:val="clear" w:color="auto" w:fill="auto"/>
          </w:tcPr>
          <w:p w14:paraId="1971DA66" w14:textId="77777777" w:rsidR="00B24E05" w:rsidRDefault="00606BF8" w:rsidP="0024566D">
            <w:pPr>
              <w:widowControl w:val="0"/>
              <w:jc w:val="both"/>
              <w:rPr>
                <w:rFonts w:ascii="Times New Roman" w:hAnsi="Times New Roman" w:cs="Times New Roman"/>
                <w:bCs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262626"/>
                <w:lang w:val="en-US"/>
              </w:rPr>
              <w:t>Annual meeting</w:t>
            </w:r>
          </w:p>
        </w:tc>
        <w:tc>
          <w:tcPr>
            <w:tcW w:w="2510" w:type="dxa"/>
            <w:shd w:val="clear" w:color="auto" w:fill="auto"/>
          </w:tcPr>
          <w:p w14:paraId="3FD447DB" w14:textId="77777777" w:rsidR="00B24E05" w:rsidRDefault="00606BF8" w:rsidP="0024566D">
            <w:pPr>
              <w:widowControl w:val="0"/>
              <w:jc w:val="both"/>
              <w:rPr>
                <w:rFonts w:ascii="Times New Roman" w:hAnsi="Times New Roman" w:cs="Times New Roman"/>
                <w:bCs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262626"/>
                <w:lang w:val="en-US"/>
              </w:rPr>
              <w:t>10'000 CHF</w:t>
            </w:r>
          </w:p>
        </w:tc>
      </w:tr>
      <w:tr w:rsidR="00B24E05" w14:paraId="30A35E73" w14:textId="77777777">
        <w:trPr>
          <w:jc w:val="center"/>
        </w:trPr>
        <w:tc>
          <w:tcPr>
            <w:tcW w:w="5052" w:type="dxa"/>
            <w:shd w:val="clear" w:color="auto" w:fill="auto"/>
          </w:tcPr>
          <w:p w14:paraId="12374CB4" w14:textId="77777777" w:rsidR="00B24E05" w:rsidRDefault="00606BF8" w:rsidP="0024566D">
            <w:pPr>
              <w:widowControl w:val="0"/>
              <w:jc w:val="both"/>
              <w:rPr>
                <w:rFonts w:ascii="Times New Roman" w:hAnsi="Times New Roman" w:cs="Times New Roman"/>
                <w:bCs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262626"/>
                <w:lang w:val="en-US"/>
              </w:rPr>
              <w:t xml:space="preserve">Website, social media </w:t>
            </w:r>
          </w:p>
        </w:tc>
        <w:tc>
          <w:tcPr>
            <w:tcW w:w="2510" w:type="dxa"/>
            <w:shd w:val="clear" w:color="auto" w:fill="auto"/>
          </w:tcPr>
          <w:p w14:paraId="6E8648CA" w14:textId="77777777" w:rsidR="00B24E05" w:rsidRDefault="00606BF8" w:rsidP="0024566D">
            <w:pPr>
              <w:widowControl w:val="0"/>
              <w:jc w:val="both"/>
              <w:rPr>
                <w:rFonts w:ascii="Times New Roman" w:hAnsi="Times New Roman" w:cs="Times New Roman"/>
                <w:bCs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262626"/>
                <w:lang w:val="en-US"/>
              </w:rPr>
              <w:t>5'000 CHF</w:t>
            </w:r>
          </w:p>
        </w:tc>
      </w:tr>
      <w:tr w:rsidR="00B24E05" w14:paraId="25ACB077" w14:textId="77777777">
        <w:trPr>
          <w:jc w:val="center"/>
        </w:trPr>
        <w:tc>
          <w:tcPr>
            <w:tcW w:w="5052" w:type="dxa"/>
            <w:shd w:val="clear" w:color="auto" w:fill="auto"/>
          </w:tcPr>
          <w:p w14:paraId="066B3F5E" w14:textId="77777777" w:rsidR="00B24E05" w:rsidRDefault="00606BF8" w:rsidP="0024566D">
            <w:pPr>
              <w:widowControl w:val="0"/>
              <w:jc w:val="both"/>
              <w:rPr>
                <w:rFonts w:ascii="Times New Roman" w:hAnsi="Times New Roman" w:cs="Times New Roman"/>
                <w:bCs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262626"/>
                <w:lang w:val="en-US"/>
              </w:rPr>
              <w:t>Development of (online) training material</w:t>
            </w:r>
          </w:p>
        </w:tc>
        <w:tc>
          <w:tcPr>
            <w:tcW w:w="2510" w:type="dxa"/>
            <w:shd w:val="clear" w:color="auto" w:fill="auto"/>
          </w:tcPr>
          <w:p w14:paraId="5B6AA79A" w14:textId="77777777" w:rsidR="00B24E05" w:rsidRDefault="00606BF8" w:rsidP="0024566D">
            <w:pPr>
              <w:widowControl w:val="0"/>
              <w:jc w:val="both"/>
              <w:rPr>
                <w:rFonts w:ascii="Times New Roman" w:hAnsi="Times New Roman" w:cs="Times New Roman"/>
                <w:bCs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262626"/>
                <w:lang w:val="en-US"/>
              </w:rPr>
              <w:t>25'000 CHF</w:t>
            </w:r>
          </w:p>
        </w:tc>
      </w:tr>
      <w:tr w:rsidR="00B24E05" w14:paraId="55C73FAD" w14:textId="77777777">
        <w:trPr>
          <w:jc w:val="center"/>
        </w:trPr>
        <w:tc>
          <w:tcPr>
            <w:tcW w:w="5052" w:type="dxa"/>
            <w:shd w:val="clear" w:color="auto" w:fill="auto"/>
          </w:tcPr>
          <w:p w14:paraId="6CFA7FD2" w14:textId="77777777" w:rsidR="00B24E05" w:rsidRDefault="00606BF8" w:rsidP="0024566D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262626"/>
                <w:lang w:val="en-US"/>
              </w:rPr>
              <w:t>Total</w:t>
            </w:r>
          </w:p>
        </w:tc>
        <w:tc>
          <w:tcPr>
            <w:tcW w:w="2510" w:type="dxa"/>
            <w:shd w:val="clear" w:color="auto" w:fill="auto"/>
          </w:tcPr>
          <w:p w14:paraId="61069D23" w14:textId="77777777" w:rsidR="00B24E05" w:rsidRDefault="00606BF8" w:rsidP="0024566D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262626"/>
                <w:lang w:val="en-US"/>
              </w:rPr>
              <w:t>80'000 CHF</w:t>
            </w:r>
          </w:p>
        </w:tc>
      </w:tr>
    </w:tbl>
    <w:p w14:paraId="57E2A245" w14:textId="77777777" w:rsidR="00B24E05" w:rsidRDefault="00B24E05" w:rsidP="0024566D">
      <w:pPr>
        <w:widowControl w:val="0"/>
        <w:jc w:val="both"/>
      </w:pPr>
    </w:p>
    <w:sectPr w:rsidR="00B24E05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Eva Furrer" w:date="2020-03-24T17:06:00Z" w:initials="EF">
    <w:p w14:paraId="37FD8B65" w14:textId="7428DBD0" w:rsidR="000E2A0A" w:rsidRDefault="000E2A0A">
      <w:pPr>
        <w:pStyle w:val="Kommentartext"/>
      </w:pPr>
      <w:r>
        <w:rPr>
          <w:rStyle w:val="Kommentarzeichen"/>
        </w:rPr>
        <w:annotationRef/>
      </w:r>
      <w:r>
        <w:t>Cannot find an institutional webpage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379F9"/>
    <w:multiLevelType w:val="hybridMultilevel"/>
    <w:tmpl w:val="2CCE23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517A4"/>
    <w:multiLevelType w:val="hybridMultilevel"/>
    <w:tmpl w:val="27CE73B6"/>
    <w:lvl w:ilvl="0" w:tplc="0407000F">
      <w:start w:val="1"/>
      <w:numFmt w:val="decimal"/>
      <w:lvlText w:val="%1.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5A1C2F2E"/>
    <w:multiLevelType w:val="hybridMultilevel"/>
    <w:tmpl w:val="73A048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607BEA"/>
    <w:multiLevelType w:val="hybridMultilevel"/>
    <w:tmpl w:val="1C08A5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31CBE"/>
    <w:multiLevelType w:val="hybridMultilevel"/>
    <w:tmpl w:val="9DCAF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E05"/>
    <w:rsid w:val="000E2A0A"/>
    <w:rsid w:val="0024566D"/>
    <w:rsid w:val="002B60B1"/>
    <w:rsid w:val="0046563D"/>
    <w:rsid w:val="00521424"/>
    <w:rsid w:val="00586F91"/>
    <w:rsid w:val="00606BF8"/>
    <w:rsid w:val="006836B0"/>
    <w:rsid w:val="006F05F9"/>
    <w:rsid w:val="00750CB7"/>
    <w:rsid w:val="00763DA3"/>
    <w:rsid w:val="0079463E"/>
    <w:rsid w:val="00893614"/>
    <w:rsid w:val="008E3BA2"/>
    <w:rsid w:val="00B24E05"/>
    <w:rsid w:val="00B70BD7"/>
    <w:rsid w:val="00BF40EC"/>
    <w:rsid w:val="00BF4CD4"/>
    <w:rsid w:val="00C47C57"/>
    <w:rsid w:val="00C82A1E"/>
    <w:rsid w:val="00D975E7"/>
    <w:rsid w:val="00FA2B84"/>
    <w:rsid w:val="00FE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627F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1">
    <w:name w:val="Heading 1"/>
    <w:basedOn w:val="Standard"/>
    <w:next w:val="Standard"/>
    <w:link w:val="Titre1Car"/>
    <w:uiPriority w:val="9"/>
    <w:qFormat/>
    <w:rsid w:val="009A21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Standard"/>
    <w:link w:val="Titre2Car"/>
    <w:uiPriority w:val="9"/>
    <w:qFormat/>
    <w:rsid w:val="00622AB6"/>
    <w:pPr>
      <w:spacing w:beforeAutospacing="1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InternetLink">
    <w:name w:val="Internet Link"/>
    <w:basedOn w:val="Absatzstandardschriftart"/>
    <w:uiPriority w:val="99"/>
    <w:unhideWhenUsed/>
    <w:rsid w:val="00FE0220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qFormat/>
    <w:rsid w:val="00FE0220"/>
    <w:rPr>
      <w:color w:val="800080" w:themeColor="followedHyperlink"/>
      <w:u w:val="single"/>
    </w:rPr>
  </w:style>
  <w:style w:type="character" w:customStyle="1" w:styleId="Titre2Car">
    <w:name w:val="Titre 2 Car"/>
    <w:basedOn w:val="Absatzstandardschriftart"/>
    <w:link w:val="Heading2"/>
    <w:uiPriority w:val="9"/>
    <w:qFormat/>
    <w:rsid w:val="00622AB6"/>
    <w:rPr>
      <w:rFonts w:ascii="Times New Roman" w:hAnsi="Times New Roman" w:cs="Times New Roman"/>
      <w:b/>
      <w:bCs/>
      <w:sz w:val="36"/>
      <w:szCs w:val="36"/>
    </w:rPr>
  </w:style>
  <w:style w:type="character" w:customStyle="1" w:styleId="TitelZeichen">
    <w:name w:val="Titel Zeichen"/>
    <w:basedOn w:val="Absatzstandardschriftart"/>
    <w:link w:val="Titel"/>
    <w:uiPriority w:val="10"/>
    <w:qFormat/>
    <w:rsid w:val="009A21F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Titre1Car">
    <w:name w:val="Titre 1 Car"/>
    <w:basedOn w:val="Absatzstandardschriftart"/>
    <w:link w:val="Heading1"/>
    <w:uiPriority w:val="9"/>
    <w:qFormat/>
    <w:rsid w:val="009A21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Kommentarzeichen">
    <w:name w:val="annotation reference"/>
    <w:basedOn w:val="Absatzstandardschriftart"/>
    <w:uiPriority w:val="99"/>
    <w:semiHidden/>
    <w:unhideWhenUsed/>
    <w:qFormat/>
    <w:rsid w:val="00214A45"/>
    <w:rPr>
      <w:sz w:val="16"/>
      <w:szCs w:val="16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qFormat/>
    <w:rsid w:val="00214A45"/>
    <w:rPr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qFormat/>
    <w:rsid w:val="00214A45"/>
    <w:rPr>
      <w:b/>
      <w:bCs/>
      <w:sz w:val="20"/>
      <w:szCs w:val="20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qFormat/>
    <w:rsid w:val="00214A45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Times New Roman"/>
      <w:lang w:val="de-D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customStyle="1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Listenabsatz">
    <w:name w:val="List Paragraph"/>
    <w:basedOn w:val="Standard"/>
    <w:uiPriority w:val="34"/>
    <w:qFormat/>
    <w:rsid w:val="00C11D66"/>
    <w:pPr>
      <w:ind w:left="720"/>
      <w:contextualSpacing/>
    </w:pPr>
  </w:style>
  <w:style w:type="paragraph" w:styleId="Titel">
    <w:name w:val="Title"/>
    <w:basedOn w:val="Standard"/>
    <w:next w:val="Standard"/>
    <w:link w:val="TitelZeichen"/>
    <w:uiPriority w:val="10"/>
    <w:qFormat/>
    <w:rsid w:val="009A21FF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qFormat/>
    <w:rsid w:val="00214A45"/>
    <w:rPr>
      <w:sz w:val="20"/>
      <w:szCs w:val="20"/>
    </w:rPr>
  </w:style>
  <w:style w:type="paragraph" w:styleId="Kommentarthema">
    <w:name w:val="annotation subject"/>
    <w:basedOn w:val="Kommentartext"/>
    <w:link w:val="KommentarthemaZeichen"/>
    <w:uiPriority w:val="99"/>
    <w:semiHidden/>
    <w:unhideWhenUsed/>
    <w:qFormat/>
    <w:rsid w:val="00214A45"/>
    <w:rPr>
      <w:b/>
      <w:bCs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qFormat/>
    <w:rsid w:val="00214A45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9A2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6F05F9"/>
    <w:rPr>
      <w:rFonts w:ascii="Lucida Grande" w:hAnsi="Lucida Grande" w:cs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6F05F9"/>
    <w:rPr>
      <w:rFonts w:ascii="Lucida Grande" w:hAnsi="Lucida Grande" w:cs="Lucida Grande"/>
    </w:rPr>
  </w:style>
  <w:style w:type="character" w:styleId="Link">
    <w:name w:val="Hyperlink"/>
    <w:basedOn w:val="Absatzstandardschriftart"/>
    <w:uiPriority w:val="99"/>
    <w:unhideWhenUsed/>
    <w:rsid w:val="008936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1">
    <w:name w:val="Heading 1"/>
    <w:basedOn w:val="Standard"/>
    <w:next w:val="Standard"/>
    <w:link w:val="Titre1Car"/>
    <w:uiPriority w:val="9"/>
    <w:qFormat/>
    <w:rsid w:val="009A21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Standard"/>
    <w:link w:val="Titre2Car"/>
    <w:uiPriority w:val="9"/>
    <w:qFormat/>
    <w:rsid w:val="00622AB6"/>
    <w:pPr>
      <w:spacing w:beforeAutospacing="1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InternetLink">
    <w:name w:val="Internet Link"/>
    <w:basedOn w:val="Absatzstandardschriftart"/>
    <w:uiPriority w:val="99"/>
    <w:unhideWhenUsed/>
    <w:rsid w:val="00FE0220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qFormat/>
    <w:rsid w:val="00FE0220"/>
    <w:rPr>
      <w:color w:val="800080" w:themeColor="followedHyperlink"/>
      <w:u w:val="single"/>
    </w:rPr>
  </w:style>
  <w:style w:type="character" w:customStyle="1" w:styleId="Titre2Car">
    <w:name w:val="Titre 2 Car"/>
    <w:basedOn w:val="Absatzstandardschriftart"/>
    <w:link w:val="Heading2"/>
    <w:uiPriority w:val="9"/>
    <w:qFormat/>
    <w:rsid w:val="00622AB6"/>
    <w:rPr>
      <w:rFonts w:ascii="Times New Roman" w:hAnsi="Times New Roman" w:cs="Times New Roman"/>
      <w:b/>
      <w:bCs/>
      <w:sz w:val="36"/>
      <w:szCs w:val="36"/>
    </w:rPr>
  </w:style>
  <w:style w:type="character" w:customStyle="1" w:styleId="TitelZeichen">
    <w:name w:val="Titel Zeichen"/>
    <w:basedOn w:val="Absatzstandardschriftart"/>
    <w:link w:val="Titel"/>
    <w:uiPriority w:val="10"/>
    <w:qFormat/>
    <w:rsid w:val="009A21F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Titre1Car">
    <w:name w:val="Titre 1 Car"/>
    <w:basedOn w:val="Absatzstandardschriftart"/>
    <w:link w:val="Heading1"/>
    <w:uiPriority w:val="9"/>
    <w:qFormat/>
    <w:rsid w:val="009A21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Kommentarzeichen">
    <w:name w:val="annotation reference"/>
    <w:basedOn w:val="Absatzstandardschriftart"/>
    <w:uiPriority w:val="99"/>
    <w:semiHidden/>
    <w:unhideWhenUsed/>
    <w:qFormat/>
    <w:rsid w:val="00214A45"/>
    <w:rPr>
      <w:sz w:val="16"/>
      <w:szCs w:val="16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qFormat/>
    <w:rsid w:val="00214A45"/>
    <w:rPr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qFormat/>
    <w:rsid w:val="00214A45"/>
    <w:rPr>
      <w:b/>
      <w:bCs/>
      <w:sz w:val="20"/>
      <w:szCs w:val="20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qFormat/>
    <w:rsid w:val="00214A45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Times New Roman"/>
      <w:lang w:val="de-D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customStyle="1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Listenabsatz">
    <w:name w:val="List Paragraph"/>
    <w:basedOn w:val="Standard"/>
    <w:uiPriority w:val="34"/>
    <w:qFormat/>
    <w:rsid w:val="00C11D66"/>
    <w:pPr>
      <w:ind w:left="720"/>
      <w:contextualSpacing/>
    </w:pPr>
  </w:style>
  <w:style w:type="paragraph" w:styleId="Titel">
    <w:name w:val="Title"/>
    <w:basedOn w:val="Standard"/>
    <w:next w:val="Standard"/>
    <w:link w:val="TitelZeichen"/>
    <w:uiPriority w:val="10"/>
    <w:qFormat/>
    <w:rsid w:val="009A21FF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qFormat/>
    <w:rsid w:val="00214A45"/>
    <w:rPr>
      <w:sz w:val="20"/>
      <w:szCs w:val="20"/>
    </w:rPr>
  </w:style>
  <w:style w:type="paragraph" w:styleId="Kommentarthema">
    <w:name w:val="annotation subject"/>
    <w:basedOn w:val="Kommentartext"/>
    <w:link w:val="KommentarthemaZeichen"/>
    <w:uiPriority w:val="99"/>
    <w:semiHidden/>
    <w:unhideWhenUsed/>
    <w:qFormat/>
    <w:rsid w:val="00214A45"/>
    <w:rPr>
      <w:b/>
      <w:bCs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qFormat/>
    <w:rsid w:val="00214A45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9A2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6F05F9"/>
    <w:rPr>
      <w:rFonts w:ascii="Lucida Grande" w:hAnsi="Lucida Grande" w:cs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6F05F9"/>
    <w:rPr>
      <w:rFonts w:ascii="Lucida Grande" w:hAnsi="Lucida Grande" w:cs="Lucida Grande"/>
    </w:rPr>
  </w:style>
  <w:style w:type="character" w:styleId="Link">
    <w:name w:val="Hyperlink"/>
    <w:basedOn w:val="Absatzstandardschriftart"/>
    <w:uiPriority w:val="99"/>
    <w:unhideWhenUsed/>
    <w:rsid w:val="008936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mailto:https://www.ebpi.uzh.ch/en/aboutus/departments/biostatistics/teambiostats/held.html" TargetMode="External"/><Relationship Id="rId21" Type="http://schemas.openxmlformats.org/officeDocument/2006/relationships/hyperlink" Target="mailto:https://www.psychologie.uzh.ch/de/bereiche/sob/sozpsy/Team1/jullrich.html" TargetMode="External"/><Relationship Id="rId22" Type="http://schemas.openxmlformats.org/officeDocument/2006/relationships/hyperlink" Target="mailto:https://www.zhaw.ch/de/ueber-uns/person/gerd/" TargetMode="External"/><Relationship Id="rId23" Type="http://schemas.openxmlformats.org/officeDocument/2006/relationships/hyperlink" Target="http://www.snf.ch/en/Pages/default.aspx" TargetMode="External"/><Relationship Id="rId24" Type="http://schemas.openxmlformats.org/officeDocument/2006/relationships/hyperlink" Target="http://www.swiss-academies.ch/en/index/Aktuell/News.html" TargetMode="External"/><Relationship Id="rId25" Type="http://schemas.openxmlformats.org/officeDocument/2006/relationships/hyperlink" Target="swissuniversities" TargetMode="External"/><Relationship Id="rId26" Type="http://schemas.openxmlformats.org/officeDocument/2006/relationships/hyperlink" Target="https://www.blv.admin.ch/blv/en/home.html" TargetMode="External"/><Relationship Id="rId27" Type="http://schemas.openxmlformats.org/officeDocument/2006/relationships/hyperlink" Target="https://www.blw.admin.ch/blw/en/home.html" TargetMode="External"/><Relationship Id="rId28" Type="http://schemas.openxmlformats.org/officeDocument/2006/relationships/hyperlink" Target="https://www.bafu.admin.ch/bafu/en/home.html" TargetMode="External"/><Relationship Id="rId29" Type="http://schemas.openxmlformats.org/officeDocument/2006/relationships/hyperlink" Target="https://forscenter.ch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www.sbfi.admin.ch/sbfi/en/home.html" TargetMode="External"/><Relationship Id="rId31" Type="http://schemas.openxmlformats.org/officeDocument/2006/relationships/hyperlink" Target="https://www.swissmedic.ch/swissmedic/de/home.html" TargetMode="External"/><Relationship Id="rId32" Type="http://schemas.openxmlformats.org/officeDocument/2006/relationships/hyperlink" Target="https://swissethics.ch/" TargetMode="External"/><Relationship Id="rId9" Type="http://schemas.openxmlformats.org/officeDocument/2006/relationships/hyperlink" Target="mailto:https://duw.unibas.ch/en/persons/valentin-amrhein-2310/" TargetMode="External"/><Relationship Id="rId6" Type="http://schemas.openxmlformats.org/officeDocument/2006/relationships/hyperlink" Target="mailto:https://lpsy.epfl.ch/people/herzog/" TargetMode="External"/><Relationship Id="rId7" Type="http://schemas.openxmlformats.org/officeDocument/2006/relationships/hyperlink" Target="mailto:https://bsse.ethz.ch/department/people/detail-person.MTQ5NDE3.TGlzdC8yNjY5LDEwNjI4NTM0MDk%3D.html" TargetMode="External"/><Relationship Id="rId8" Type="http://schemas.openxmlformats.org/officeDocument/2006/relationships/hyperlink" Target="https://fernuni.ch/forschung/forschung-fakultaeten/psychologie/forschungsgruppe-nicolas-rothen/nicolas-rothen/" TargetMode="External"/><Relationship Id="rId33" Type="http://schemas.openxmlformats.org/officeDocument/2006/relationships/hyperlink" Target="http://www.akademien-schweiz.ch/en/index/Portrait/Kommissionen-AG/Kommission-fuer-Tierversuchsethik.html" TargetMode="External"/><Relationship Id="rId34" Type="http://schemas.openxmlformats.org/officeDocument/2006/relationships/hyperlink" Target="https://swiss3rcc.org/de/" TargetMode="External"/><Relationship Id="rId35" Type="http://schemas.openxmlformats.org/officeDocument/2006/relationships/hyperlink" Target="https://www.scto.ch/de/news.html" TargetMode="External"/><Relationship Id="rId36" Type="http://schemas.openxmlformats.org/officeDocument/2006/relationships/hyperlink" Target="http://www.bristol.ac.uk/psychology/research/ukrn/" TargetMode="External"/><Relationship Id="rId10" Type="http://schemas.openxmlformats.org/officeDocument/2006/relationships/hyperlink" Target="mailto:https://wwz.unibas.ch/en/kleiber/" TargetMode="External"/><Relationship Id="rId11" Type="http://schemas.openxmlformats.org/officeDocument/2006/relationships/hyperlink" Target="mailto:https://www.ispm.unibe.ch/about_us/staff/low_nicola/index_eng.html" TargetMode="External"/><Relationship Id="rId12" Type="http://schemas.openxmlformats.org/officeDocument/2006/relationships/hyperlink" Target="mailto:https://www.dcr-vph.unibe.ch/ueber_uns/personen/prof_dr_wuerbel_hanno/index_ger.html" TargetMode="External"/><Relationship Id="rId13" Type="http://schemas.openxmlformats.org/officeDocument/2006/relationships/hyperlink" Target="mailto:https://www.consumer.imu.unibe.ch/ueber_uns/team/pd_dr_schulte_mecklenbeck_michael/index_ger.html" TargetMode="External"/><Relationship Id="rId14" Type="http://schemas.openxmlformats.org/officeDocument/2006/relationships/hyperlink" Target="https://www3.unifr.ch/psycho/de/departement/mitarbeitende/dept/people/185474/78b81" TargetMode="External"/><Relationship Id="rId15" Type="http://schemas.openxmlformats.org/officeDocument/2006/relationships/hyperlink" Target="mailto:https://www.unige.ch/cisa/members/cova-florian/" TargetMode="External"/><Relationship Id="rId16" Type="http://schemas.openxmlformats.org/officeDocument/2006/relationships/comments" Target="comments.xml"/><Relationship Id="rId17" Type="http://schemas.openxmlformats.org/officeDocument/2006/relationships/hyperlink" Target="mailto:https://www.unil.ch/dee/en/home/menuinst/people/group-leaders/prof-marc-robinson-rechavi.html" TargetMode="External"/><Relationship Id="rId18" Type="http://schemas.openxmlformats.org/officeDocument/2006/relationships/hyperlink" Target="mailto:https://www.unine.ch/tania.zittoun/home.html" TargetMode="External"/><Relationship Id="rId19" Type="http://schemas.openxmlformats.org/officeDocument/2006/relationships/hyperlink" Target="https://www.unine.ch/ipto/home/collaborateurstrices/laurenzmeier.html" TargetMode="External"/><Relationship Id="rId37" Type="http://schemas.openxmlformats.org/officeDocument/2006/relationships/hyperlink" Target="https://www.bihealth.org/de/forschung/quest-center/mission-ansaetze/?L=0" TargetMode="External"/><Relationship Id="rId38" Type="http://schemas.openxmlformats.org/officeDocument/2006/relationships/hyperlink" Target="https://www.osc.uni-muenchen.de/index.html" TargetMode="External"/><Relationship Id="rId39" Type="http://schemas.openxmlformats.org/officeDocument/2006/relationships/hyperlink" Target="https://ox.ukrn.org/" TargetMode="External"/><Relationship Id="rId40" Type="http://schemas.openxmlformats.org/officeDocument/2006/relationships/hyperlink" Target="http://researchonresearch.org/" TargetMode="External"/><Relationship Id="rId41" Type="http://schemas.openxmlformats.org/officeDocument/2006/relationships/hyperlink" Target="https://www.cwts.nl/" TargetMode="External"/><Relationship Id="rId42" Type="http://schemas.openxmlformats.org/officeDocument/2006/relationships/hyperlink" Target="https://osf.io/vz2sy/" TargetMode="Externa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2150</Words>
  <Characters>13550</Characters>
  <Application>Microsoft Macintosh Word</Application>
  <DocSecurity>0</DocSecurity>
  <Lines>112</Lines>
  <Paragraphs>31</Paragraphs>
  <ScaleCrop>false</ScaleCrop>
  <Company/>
  <LinksUpToDate>false</LinksUpToDate>
  <CharactersWithSpaces>15669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Pupikofer</dc:creator>
  <dc:description/>
  <cp:lastModifiedBy>Eva Furrer</cp:lastModifiedBy>
  <cp:revision>3</cp:revision>
  <dcterms:created xsi:type="dcterms:W3CDTF">2020-03-24T16:42:00Z</dcterms:created>
  <dcterms:modified xsi:type="dcterms:W3CDTF">2020-03-31T05:05:00Z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